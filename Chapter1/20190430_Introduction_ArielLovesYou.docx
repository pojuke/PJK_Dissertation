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1AE14" w14:textId="77777777" w:rsidR="00C7220E" w:rsidRDefault="005A168B">
      <w:pPr>
        <w:pStyle w:val="ListParagraph"/>
        <w:numPr>
          <w:ilvl w:val="0"/>
          <w:numId w:val="1"/>
        </w:numPr>
        <w:tabs>
          <w:tab w:val="left" w:pos="1439"/>
          <w:tab w:val="left" w:pos="1440"/>
        </w:tabs>
        <w:spacing w:before="144"/>
        <w:rPr>
          <w:sz w:val="41"/>
        </w:rPr>
      </w:pPr>
      <w:r>
        <w:rPr>
          <w:w w:val="115"/>
          <w:sz w:val="41"/>
        </w:rPr>
        <w:t>Introduction</w:t>
      </w:r>
    </w:p>
    <w:p w14:paraId="38600537" w14:textId="77777777" w:rsidR="00C7220E" w:rsidRDefault="00C7220E">
      <w:pPr>
        <w:pStyle w:val="BodyText"/>
        <w:spacing w:before="11"/>
        <w:rPr>
          <w:sz w:val="69"/>
        </w:rPr>
      </w:pPr>
    </w:p>
    <w:p w14:paraId="56B4E18D" w14:textId="77777777" w:rsidR="00C7220E" w:rsidRDefault="005A168B">
      <w:pPr>
        <w:pStyle w:val="Heading1"/>
        <w:numPr>
          <w:ilvl w:val="1"/>
          <w:numId w:val="1"/>
        </w:numPr>
        <w:tabs>
          <w:tab w:val="left" w:pos="1464"/>
          <w:tab w:val="left" w:pos="1465"/>
        </w:tabs>
        <w:ind w:hanging="645"/>
        <w:jc w:val="left"/>
      </w:pPr>
      <w:r>
        <w:rPr>
          <w:w w:val="110"/>
        </w:rPr>
        <w:t>General</w:t>
      </w:r>
      <w:r>
        <w:rPr>
          <w:spacing w:val="-7"/>
          <w:w w:val="110"/>
        </w:rPr>
        <w:t xml:space="preserve"> </w:t>
      </w:r>
      <w:r>
        <w:rPr>
          <w:w w:val="110"/>
        </w:rPr>
        <w:t>introduction</w:t>
      </w:r>
    </w:p>
    <w:p w14:paraId="743DBE81" w14:textId="77777777" w:rsidR="00C7220E" w:rsidRDefault="00C7220E">
      <w:pPr>
        <w:pStyle w:val="BodyText"/>
        <w:spacing w:before="5"/>
        <w:rPr>
          <w:b/>
          <w:sz w:val="51"/>
        </w:rPr>
      </w:pPr>
    </w:p>
    <w:p w14:paraId="7FC2445C" w14:textId="77777777" w:rsidR="00C7220E" w:rsidRDefault="005A168B">
      <w:pPr>
        <w:pStyle w:val="BodyText"/>
        <w:spacing w:line="415" w:lineRule="auto"/>
        <w:ind w:left="819" w:right="98"/>
        <w:jc w:val="both"/>
      </w:pPr>
      <w:r>
        <w:rPr>
          <w:w w:val="110"/>
        </w:rPr>
        <w:t>What causes species diversity to vary among different places? Answers for this question can</w:t>
      </w:r>
      <w:r>
        <w:rPr>
          <w:spacing w:val="-8"/>
          <w:w w:val="110"/>
        </w:rPr>
        <w:t xml:space="preserve"> </w:t>
      </w:r>
      <w:r>
        <w:rPr>
          <w:w w:val="110"/>
        </w:rPr>
        <w:t>help</w:t>
      </w:r>
      <w:r>
        <w:rPr>
          <w:spacing w:val="-9"/>
          <w:w w:val="110"/>
        </w:rPr>
        <w:t xml:space="preserve"> </w:t>
      </w:r>
      <w:r>
        <w:rPr>
          <w:w w:val="110"/>
        </w:rPr>
        <w:t>sustain</w:t>
      </w:r>
      <w:r>
        <w:rPr>
          <w:spacing w:val="-8"/>
          <w:w w:val="110"/>
        </w:rPr>
        <w:t xml:space="preserve"> </w:t>
      </w:r>
      <w:r>
        <w:rPr>
          <w:w w:val="110"/>
        </w:rPr>
        <w:t>biodiversity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its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stability,</w:t>
      </w:r>
      <w:r>
        <w:rPr>
          <w:spacing w:val="-8"/>
          <w:w w:val="110"/>
        </w:rPr>
        <w:t xml:space="preserve"> </w:t>
      </w:r>
      <w:commentRangeStart w:id="0"/>
      <w:r>
        <w:rPr>
          <w:w w:val="110"/>
        </w:rPr>
        <w:t>which</w:t>
      </w:r>
      <w:r>
        <w:rPr>
          <w:spacing w:val="-8"/>
          <w:w w:val="110"/>
        </w:rPr>
        <w:t xml:space="preserve"> </w:t>
      </w:r>
      <w:r>
        <w:rPr>
          <w:w w:val="110"/>
        </w:rPr>
        <w:t>has</w:t>
      </w:r>
      <w:r>
        <w:rPr>
          <w:spacing w:val="-8"/>
          <w:w w:val="110"/>
        </w:rPr>
        <w:t xml:space="preserve"> </w:t>
      </w:r>
      <w:r>
        <w:rPr>
          <w:w w:val="110"/>
        </w:rPr>
        <w:t>been</w:t>
      </w:r>
      <w:r>
        <w:rPr>
          <w:spacing w:val="-9"/>
          <w:w w:val="110"/>
        </w:rPr>
        <w:t xml:space="preserve"> </w:t>
      </w:r>
      <w:commentRangeEnd w:id="0"/>
      <w:r w:rsidR="00185F3E">
        <w:rPr>
          <w:rStyle w:val="CommentReference"/>
        </w:rPr>
        <w:commentReference w:id="0"/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significant</w:t>
      </w:r>
      <w:r>
        <w:rPr>
          <w:spacing w:val="-9"/>
          <w:w w:val="110"/>
        </w:rPr>
        <w:t xml:space="preserve"> </w:t>
      </w:r>
      <w:r>
        <w:rPr>
          <w:w w:val="110"/>
        </w:rPr>
        <w:t>challenge</w:t>
      </w:r>
      <w:r>
        <w:rPr>
          <w:spacing w:val="-8"/>
          <w:w w:val="110"/>
        </w:rPr>
        <w:t xml:space="preserve"> </w:t>
      </w:r>
      <w:r>
        <w:rPr>
          <w:w w:val="110"/>
        </w:rPr>
        <w:t>under aggravating</w:t>
      </w:r>
      <w:r>
        <w:rPr>
          <w:spacing w:val="-25"/>
          <w:w w:val="110"/>
        </w:rPr>
        <w:t xml:space="preserve"> </w:t>
      </w:r>
      <w:r>
        <w:rPr>
          <w:w w:val="110"/>
        </w:rPr>
        <w:t>threat</w:t>
      </w:r>
      <w:r>
        <w:rPr>
          <w:spacing w:val="-25"/>
          <w:w w:val="110"/>
        </w:rPr>
        <w:t xml:space="preserve"> </w:t>
      </w:r>
      <w:r>
        <w:rPr>
          <w:w w:val="110"/>
        </w:rPr>
        <w:t>of</w:t>
      </w:r>
      <w:r>
        <w:rPr>
          <w:spacing w:val="-25"/>
          <w:w w:val="110"/>
        </w:rPr>
        <w:t xml:space="preserve"> </w:t>
      </w:r>
      <w:r>
        <w:rPr>
          <w:w w:val="110"/>
        </w:rPr>
        <w:t>species</w:t>
      </w:r>
      <w:r>
        <w:rPr>
          <w:spacing w:val="-25"/>
          <w:w w:val="110"/>
        </w:rPr>
        <w:t xml:space="preserve"> </w:t>
      </w:r>
      <w:r>
        <w:rPr>
          <w:w w:val="110"/>
        </w:rPr>
        <w:t>loss.</w:t>
      </w:r>
      <w:r>
        <w:rPr>
          <w:spacing w:val="8"/>
          <w:w w:val="110"/>
        </w:rPr>
        <w:t xml:space="preserve"> </w:t>
      </w:r>
      <w:r>
        <w:rPr>
          <w:w w:val="110"/>
        </w:rPr>
        <w:t>In</w:t>
      </w:r>
      <w:r>
        <w:rPr>
          <w:spacing w:val="-25"/>
          <w:w w:val="110"/>
        </w:rPr>
        <w:t xml:space="preserve"> </w:t>
      </w:r>
      <w:r>
        <w:rPr>
          <w:w w:val="110"/>
        </w:rPr>
        <w:t>response,</w:t>
      </w:r>
      <w:r>
        <w:rPr>
          <w:spacing w:val="-22"/>
          <w:w w:val="110"/>
        </w:rPr>
        <w:t xml:space="preserve"> </w:t>
      </w:r>
      <w:r>
        <w:rPr>
          <w:w w:val="110"/>
        </w:rPr>
        <w:t>ecologists</w:t>
      </w:r>
      <w:r>
        <w:rPr>
          <w:spacing w:val="-25"/>
          <w:w w:val="110"/>
        </w:rPr>
        <w:t xml:space="preserve"> </w:t>
      </w:r>
      <w:r>
        <w:rPr>
          <w:spacing w:val="-5"/>
          <w:w w:val="110"/>
        </w:rPr>
        <w:t>have</w:t>
      </w:r>
      <w:r>
        <w:rPr>
          <w:spacing w:val="-25"/>
          <w:w w:val="110"/>
        </w:rPr>
        <w:t xml:space="preserve"> </w:t>
      </w:r>
      <w:r>
        <w:rPr>
          <w:w w:val="110"/>
        </w:rPr>
        <w:t>devised</w:t>
      </w:r>
      <w:r>
        <w:rPr>
          <w:spacing w:val="-25"/>
          <w:w w:val="110"/>
        </w:rPr>
        <w:t xml:space="preserve"> </w:t>
      </w:r>
      <w:r>
        <w:rPr>
          <w:w w:val="110"/>
        </w:rPr>
        <w:t>a</w:t>
      </w:r>
      <w:r>
        <w:rPr>
          <w:spacing w:val="-25"/>
          <w:w w:val="110"/>
        </w:rPr>
        <w:t xml:space="preserve"> </w:t>
      </w:r>
      <w:r>
        <w:rPr>
          <w:w w:val="110"/>
        </w:rPr>
        <w:t>long</w:t>
      </w:r>
      <w:r>
        <w:rPr>
          <w:spacing w:val="-25"/>
          <w:w w:val="110"/>
        </w:rPr>
        <w:t xml:space="preserve"> </w:t>
      </w:r>
      <w:r>
        <w:rPr>
          <w:w w:val="110"/>
        </w:rPr>
        <w:t>list</w:t>
      </w:r>
      <w:r>
        <w:rPr>
          <w:spacing w:val="-25"/>
          <w:w w:val="110"/>
        </w:rPr>
        <w:t xml:space="preserve"> </w:t>
      </w:r>
      <w:r>
        <w:rPr>
          <w:w w:val="110"/>
        </w:rPr>
        <w:t>of</w:t>
      </w:r>
      <w:r>
        <w:rPr>
          <w:spacing w:val="-25"/>
          <w:w w:val="110"/>
        </w:rPr>
        <w:t xml:space="preserve"> </w:t>
      </w:r>
      <w:r>
        <w:rPr>
          <w:w w:val="110"/>
        </w:rPr>
        <w:t>theories to</w:t>
      </w:r>
      <w:r>
        <w:rPr>
          <w:spacing w:val="-27"/>
          <w:w w:val="110"/>
        </w:rPr>
        <w:t xml:space="preserve"> </w:t>
      </w:r>
      <w:r>
        <w:rPr>
          <w:w w:val="110"/>
        </w:rPr>
        <w:t>explain</w:t>
      </w:r>
      <w:r>
        <w:rPr>
          <w:spacing w:val="-27"/>
          <w:w w:val="110"/>
        </w:rPr>
        <w:t xml:space="preserve"> </w:t>
      </w:r>
      <w:r>
        <w:rPr>
          <w:w w:val="110"/>
        </w:rPr>
        <w:t>the</w:t>
      </w:r>
      <w:r>
        <w:rPr>
          <w:spacing w:val="-27"/>
          <w:w w:val="110"/>
        </w:rPr>
        <w:t xml:space="preserve"> </w:t>
      </w:r>
      <w:r>
        <w:rPr>
          <w:w w:val="110"/>
        </w:rPr>
        <w:t>maintenance</w:t>
      </w:r>
      <w:r>
        <w:rPr>
          <w:spacing w:val="-27"/>
          <w:w w:val="110"/>
        </w:rPr>
        <w:t xml:space="preserve"> </w:t>
      </w:r>
      <w:r>
        <w:rPr>
          <w:w w:val="110"/>
        </w:rPr>
        <w:t>of</w:t>
      </w:r>
      <w:r>
        <w:rPr>
          <w:spacing w:val="-27"/>
          <w:w w:val="110"/>
        </w:rPr>
        <w:t xml:space="preserve"> </w:t>
      </w:r>
      <w:r>
        <w:rPr>
          <w:w w:val="110"/>
        </w:rPr>
        <w:t>species</w:t>
      </w:r>
      <w:r>
        <w:rPr>
          <w:spacing w:val="-27"/>
          <w:w w:val="110"/>
        </w:rPr>
        <w:t xml:space="preserve"> </w:t>
      </w:r>
      <w:r>
        <w:rPr>
          <w:w w:val="110"/>
        </w:rPr>
        <w:t>diversity</w:t>
      </w:r>
      <w:r>
        <w:rPr>
          <w:spacing w:val="-27"/>
          <w:w w:val="110"/>
        </w:rPr>
        <w:t xml:space="preserve"> </w:t>
      </w:r>
      <w:r>
        <w:rPr>
          <w:spacing w:val="-3"/>
          <w:w w:val="110"/>
        </w:rPr>
        <w:t>(</w:t>
      </w:r>
      <w:proofErr w:type="spellStart"/>
      <w:r>
        <w:rPr>
          <w:spacing w:val="-3"/>
          <w:w w:val="110"/>
        </w:rPr>
        <w:t>Vellend</w:t>
      </w:r>
      <w:proofErr w:type="spellEnd"/>
      <w:r>
        <w:rPr>
          <w:spacing w:val="-3"/>
          <w:w w:val="110"/>
        </w:rPr>
        <w:t>,</w:t>
      </w:r>
      <w:r>
        <w:rPr>
          <w:spacing w:val="-27"/>
          <w:w w:val="110"/>
        </w:rPr>
        <w:t xml:space="preserve"> </w:t>
      </w:r>
      <w:r>
        <w:rPr>
          <w:w w:val="110"/>
        </w:rPr>
        <w:t>2016). Community</w:t>
      </w:r>
      <w:r>
        <w:rPr>
          <w:spacing w:val="-27"/>
          <w:w w:val="110"/>
        </w:rPr>
        <w:t xml:space="preserve"> </w:t>
      </w:r>
      <w:r>
        <w:rPr>
          <w:w w:val="110"/>
        </w:rPr>
        <w:t>ecologists</w:t>
      </w:r>
      <w:r>
        <w:rPr>
          <w:spacing w:val="-27"/>
          <w:w w:val="110"/>
        </w:rPr>
        <w:t xml:space="preserve"> </w:t>
      </w:r>
      <w:r>
        <w:rPr>
          <w:spacing w:val="-5"/>
          <w:w w:val="110"/>
        </w:rPr>
        <w:t xml:space="preserve">have </w:t>
      </w:r>
      <w:r>
        <w:rPr>
          <w:w w:val="110"/>
        </w:rPr>
        <w:t>expanded</w:t>
      </w:r>
      <w:r>
        <w:rPr>
          <w:spacing w:val="-8"/>
          <w:w w:val="110"/>
        </w:rPr>
        <w:t xml:space="preserve"> </w:t>
      </w:r>
      <w:r>
        <w:rPr>
          <w:w w:val="110"/>
        </w:rPr>
        <w:t>from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classic</w:t>
      </w:r>
      <w:r>
        <w:rPr>
          <w:spacing w:val="-8"/>
          <w:w w:val="110"/>
        </w:rPr>
        <w:t xml:space="preserve"> </w:t>
      </w:r>
      <w:r>
        <w:rPr>
          <w:w w:val="110"/>
        </w:rPr>
        <w:t>focus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species</w:t>
      </w:r>
      <w:r>
        <w:rPr>
          <w:spacing w:val="-8"/>
          <w:w w:val="110"/>
        </w:rPr>
        <w:t xml:space="preserve"> </w:t>
      </w:r>
      <w:r>
        <w:rPr>
          <w:w w:val="110"/>
        </w:rPr>
        <w:t>competition</w:t>
      </w:r>
      <w:r>
        <w:rPr>
          <w:spacing w:val="-8"/>
          <w:w w:val="110"/>
        </w:rPr>
        <w:t xml:space="preserve"> </w:t>
      </w:r>
      <w:r>
        <w:rPr>
          <w:w w:val="110"/>
        </w:rPr>
        <w:t>(e.g.,</w:t>
      </w:r>
      <w:r>
        <w:rPr>
          <w:spacing w:val="-7"/>
          <w:w w:val="110"/>
        </w:rPr>
        <w:t xml:space="preserve"> </w:t>
      </w:r>
      <w:proofErr w:type="spellStart"/>
      <w:r>
        <w:rPr>
          <w:w w:val="110"/>
        </w:rPr>
        <w:t>Gause</w:t>
      </w:r>
      <w:proofErr w:type="spellEnd"/>
      <w:r>
        <w:rPr>
          <w:w w:val="110"/>
        </w:rPr>
        <w:t>,</w:t>
      </w:r>
      <w:r>
        <w:rPr>
          <w:spacing w:val="-8"/>
          <w:w w:val="110"/>
        </w:rPr>
        <w:t xml:space="preserve"> </w:t>
      </w:r>
      <w:r>
        <w:rPr>
          <w:w w:val="110"/>
        </w:rPr>
        <w:t>1934)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consider</w:t>
      </w:r>
      <w:r>
        <w:rPr>
          <w:spacing w:val="-8"/>
          <w:w w:val="110"/>
        </w:rPr>
        <w:t xml:space="preserve"> </w:t>
      </w:r>
      <w:r>
        <w:rPr>
          <w:w w:val="110"/>
        </w:rPr>
        <w:t>the effects</w:t>
      </w:r>
      <w:r>
        <w:rPr>
          <w:spacing w:val="-34"/>
          <w:w w:val="110"/>
        </w:rPr>
        <w:t xml:space="preserve"> </w:t>
      </w:r>
      <w:r>
        <w:rPr>
          <w:w w:val="110"/>
        </w:rPr>
        <w:t>of</w:t>
      </w:r>
      <w:r>
        <w:rPr>
          <w:spacing w:val="-34"/>
          <w:w w:val="110"/>
        </w:rPr>
        <w:t xml:space="preserve"> </w:t>
      </w:r>
      <w:r>
        <w:rPr>
          <w:w w:val="110"/>
        </w:rPr>
        <w:t>non-competitive</w:t>
      </w:r>
      <w:r>
        <w:rPr>
          <w:spacing w:val="-34"/>
          <w:w w:val="110"/>
        </w:rPr>
        <w:t xml:space="preserve"> </w:t>
      </w:r>
      <w:r>
        <w:rPr>
          <w:w w:val="110"/>
        </w:rPr>
        <w:t>interactions</w:t>
      </w:r>
      <w:r>
        <w:rPr>
          <w:spacing w:val="-34"/>
          <w:w w:val="110"/>
        </w:rPr>
        <w:t xml:space="preserve"> </w:t>
      </w:r>
      <w:r>
        <w:rPr>
          <w:w w:val="110"/>
        </w:rPr>
        <w:t>and</w:t>
      </w:r>
      <w:r>
        <w:rPr>
          <w:spacing w:val="-34"/>
          <w:w w:val="110"/>
        </w:rPr>
        <w:t xml:space="preserve"> </w:t>
      </w:r>
      <w:r>
        <w:rPr>
          <w:w w:val="110"/>
        </w:rPr>
        <w:t>multiple</w:t>
      </w:r>
      <w:r>
        <w:rPr>
          <w:spacing w:val="-34"/>
          <w:w w:val="110"/>
        </w:rPr>
        <w:t xml:space="preserve"> </w:t>
      </w:r>
      <w:r>
        <w:rPr>
          <w:w w:val="110"/>
        </w:rPr>
        <w:t>trophic</w:t>
      </w:r>
      <w:r>
        <w:rPr>
          <w:spacing w:val="-34"/>
          <w:w w:val="110"/>
        </w:rPr>
        <w:t xml:space="preserve"> </w:t>
      </w:r>
      <w:r>
        <w:rPr>
          <w:w w:val="110"/>
        </w:rPr>
        <w:t>levels</w:t>
      </w:r>
      <w:r>
        <w:rPr>
          <w:spacing w:val="-34"/>
          <w:w w:val="110"/>
        </w:rPr>
        <w:t xml:space="preserve"> </w:t>
      </w:r>
      <w:r>
        <w:rPr>
          <w:w w:val="110"/>
        </w:rPr>
        <w:t>(e.g.,</w:t>
      </w:r>
      <w:r>
        <w:rPr>
          <w:spacing w:val="-31"/>
          <w:w w:val="110"/>
        </w:rPr>
        <w:t xml:space="preserve"> </w:t>
      </w:r>
      <w:r>
        <w:rPr>
          <w:w w:val="110"/>
        </w:rPr>
        <w:t>Chesson</w:t>
      </w:r>
      <w:r>
        <w:rPr>
          <w:spacing w:val="-34"/>
          <w:w w:val="110"/>
        </w:rPr>
        <w:t xml:space="preserve"> </w:t>
      </w:r>
      <w:r>
        <w:rPr>
          <w:w w:val="110"/>
        </w:rPr>
        <w:t>and</w:t>
      </w:r>
      <w:r>
        <w:rPr>
          <w:spacing w:val="-34"/>
          <w:w w:val="110"/>
        </w:rPr>
        <w:t xml:space="preserve"> </w:t>
      </w:r>
      <w:proofErr w:type="spellStart"/>
      <w:r>
        <w:rPr>
          <w:w w:val="110"/>
        </w:rPr>
        <w:t>Kuang</w:t>
      </w:r>
      <w:proofErr w:type="spellEnd"/>
      <w:r>
        <w:rPr>
          <w:w w:val="110"/>
        </w:rPr>
        <w:t>, 2008,</w:t>
      </w:r>
      <w:r>
        <w:rPr>
          <w:spacing w:val="-15"/>
          <w:w w:val="110"/>
        </w:rPr>
        <w:t xml:space="preserve"> </w:t>
      </w:r>
      <w:r>
        <w:rPr>
          <w:w w:val="110"/>
        </w:rPr>
        <w:t>McCann,</w:t>
      </w:r>
      <w:r>
        <w:rPr>
          <w:spacing w:val="-15"/>
          <w:w w:val="110"/>
        </w:rPr>
        <w:t xml:space="preserve"> </w:t>
      </w:r>
      <w:r>
        <w:rPr>
          <w:w w:val="110"/>
        </w:rPr>
        <w:t>2011,</w:t>
      </w:r>
      <w:r>
        <w:rPr>
          <w:spacing w:val="-15"/>
          <w:w w:val="110"/>
        </w:rPr>
        <w:t xml:space="preserve"> </w:t>
      </w:r>
      <w:proofErr w:type="spellStart"/>
      <w:r>
        <w:rPr>
          <w:w w:val="110"/>
        </w:rPr>
        <w:t>Bascompte</w:t>
      </w:r>
      <w:proofErr w:type="spellEnd"/>
      <w:r>
        <w:rPr>
          <w:spacing w:val="-15"/>
          <w:w w:val="110"/>
        </w:rPr>
        <w:t xml:space="preserve"> </w:t>
      </w:r>
      <w:r>
        <w:rPr>
          <w:w w:val="110"/>
        </w:rPr>
        <w:t>and</w:t>
      </w:r>
      <w:r>
        <w:rPr>
          <w:spacing w:val="-15"/>
          <w:w w:val="110"/>
        </w:rPr>
        <w:t xml:space="preserve"> </w:t>
      </w:r>
      <w:proofErr w:type="spellStart"/>
      <w:r>
        <w:rPr>
          <w:w w:val="110"/>
        </w:rPr>
        <w:t>Jordano</w:t>
      </w:r>
      <w:proofErr w:type="spellEnd"/>
      <w:r>
        <w:rPr>
          <w:w w:val="110"/>
        </w:rPr>
        <w:t>,</w:t>
      </w:r>
      <w:r>
        <w:rPr>
          <w:spacing w:val="-15"/>
          <w:w w:val="110"/>
        </w:rPr>
        <w:t xml:space="preserve"> </w:t>
      </w:r>
      <w:r>
        <w:rPr>
          <w:w w:val="110"/>
        </w:rPr>
        <w:t>2013),</w:t>
      </w:r>
      <w:r>
        <w:rPr>
          <w:spacing w:val="-13"/>
          <w:w w:val="110"/>
        </w:rPr>
        <w:t xml:space="preserve"> </w:t>
      </w:r>
      <w:r>
        <w:rPr>
          <w:w w:val="110"/>
        </w:rPr>
        <w:t>thus</w:t>
      </w:r>
      <w:r>
        <w:rPr>
          <w:spacing w:val="-15"/>
          <w:w w:val="110"/>
        </w:rPr>
        <w:t xml:space="preserve"> </w:t>
      </w:r>
      <w:r>
        <w:rPr>
          <w:w w:val="110"/>
        </w:rPr>
        <w:t>better</w:t>
      </w:r>
      <w:r>
        <w:rPr>
          <w:spacing w:val="-15"/>
          <w:w w:val="110"/>
        </w:rPr>
        <w:t xml:space="preserve"> </w:t>
      </w:r>
      <w:commentRangeStart w:id="1"/>
      <w:r>
        <w:rPr>
          <w:w w:val="110"/>
        </w:rPr>
        <w:t>reflecting</w:t>
      </w:r>
      <w:commentRangeEnd w:id="1"/>
      <w:r w:rsidR="007A42B5">
        <w:rPr>
          <w:rStyle w:val="CommentReference"/>
        </w:rPr>
        <w:commentReference w:id="1"/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complexity of natural systems. </w:t>
      </w:r>
      <w:r>
        <w:rPr>
          <w:spacing w:val="-6"/>
          <w:w w:val="110"/>
        </w:rPr>
        <w:t xml:space="preserve">However, </w:t>
      </w:r>
      <w:r>
        <w:rPr>
          <w:w w:val="110"/>
        </w:rPr>
        <w:t>as multiple mechanisms operate simultaneously to shape species diversity (</w:t>
      </w:r>
      <w:proofErr w:type="spellStart"/>
      <w:r>
        <w:rPr>
          <w:w w:val="110"/>
        </w:rPr>
        <w:t>Amarasekare</w:t>
      </w:r>
      <w:proofErr w:type="spellEnd"/>
      <w:r>
        <w:rPr>
          <w:w w:val="110"/>
        </w:rPr>
        <w:t xml:space="preserve">, 2007), </w:t>
      </w:r>
      <w:commentRangeStart w:id="2"/>
      <w:r w:rsidRPr="00A41AA9">
        <w:rPr>
          <w:color w:val="4F81BD" w:themeColor="accent1"/>
          <w:w w:val="110"/>
        </w:rPr>
        <w:t>developing</w:t>
      </w:r>
      <w:r>
        <w:rPr>
          <w:w w:val="110"/>
        </w:rPr>
        <w:t xml:space="preserve"> a general predictive </w:t>
      </w:r>
      <w:r>
        <w:rPr>
          <w:spacing w:val="-3"/>
          <w:w w:val="110"/>
        </w:rPr>
        <w:t xml:space="preserve">framework </w:t>
      </w:r>
      <w:r>
        <w:rPr>
          <w:w w:val="110"/>
        </w:rPr>
        <w:t>would be</w:t>
      </w:r>
      <w:r>
        <w:rPr>
          <w:spacing w:val="-7"/>
          <w:w w:val="110"/>
        </w:rPr>
        <w:t xml:space="preserve"> </w:t>
      </w:r>
      <w:r>
        <w:rPr>
          <w:w w:val="110"/>
        </w:rPr>
        <w:t>challenging</w:t>
      </w:r>
      <w:r>
        <w:rPr>
          <w:spacing w:val="-7"/>
          <w:w w:val="110"/>
        </w:rPr>
        <w:t xml:space="preserve"> </w:t>
      </w:r>
      <w:r>
        <w:rPr>
          <w:w w:val="110"/>
        </w:rPr>
        <w:t>if</w:t>
      </w:r>
      <w:r>
        <w:rPr>
          <w:spacing w:val="-7"/>
          <w:w w:val="110"/>
        </w:rPr>
        <w:t xml:space="preserve"> </w:t>
      </w:r>
      <w:r>
        <w:rPr>
          <w:w w:val="110"/>
        </w:rPr>
        <w:t>theories</w:t>
      </w:r>
      <w:r>
        <w:rPr>
          <w:spacing w:val="-7"/>
          <w:w w:val="110"/>
        </w:rPr>
        <w:t xml:space="preserve"> </w:t>
      </w:r>
      <w:r>
        <w:rPr>
          <w:w w:val="110"/>
        </w:rPr>
        <w:t>continue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be</w:t>
      </w:r>
      <w:r>
        <w:rPr>
          <w:spacing w:val="-7"/>
          <w:w w:val="110"/>
        </w:rPr>
        <w:t xml:space="preserve"> </w:t>
      </w:r>
      <w:r w:rsidRPr="00A41AA9">
        <w:rPr>
          <w:color w:val="4F81BD" w:themeColor="accent1"/>
          <w:w w:val="110"/>
        </w:rPr>
        <w:t>developed</w:t>
      </w:r>
      <w:r>
        <w:rPr>
          <w:spacing w:val="-7"/>
          <w:w w:val="110"/>
        </w:rPr>
        <w:t xml:space="preserve"> </w:t>
      </w:r>
      <w:r>
        <w:rPr>
          <w:w w:val="110"/>
        </w:rPr>
        <w:t>with</w:t>
      </w:r>
      <w:r>
        <w:rPr>
          <w:spacing w:val="-7"/>
          <w:w w:val="110"/>
        </w:rPr>
        <w:t xml:space="preserve"> </w:t>
      </w:r>
      <w:r>
        <w:rPr>
          <w:w w:val="110"/>
        </w:rPr>
        <w:t>little</w:t>
      </w:r>
      <w:r>
        <w:rPr>
          <w:spacing w:val="-7"/>
          <w:w w:val="110"/>
        </w:rPr>
        <w:t xml:space="preserve"> </w:t>
      </w:r>
      <w:r>
        <w:rPr>
          <w:w w:val="110"/>
        </w:rPr>
        <w:t>crosstalk.</w:t>
      </w:r>
      <w:commentRangeEnd w:id="2"/>
      <w:r w:rsidR="008D7D7F">
        <w:rPr>
          <w:rStyle w:val="CommentReference"/>
        </w:rPr>
        <w:commentReference w:id="2"/>
      </w:r>
    </w:p>
    <w:p w14:paraId="5AC57408" w14:textId="77777777" w:rsidR="00C7220E" w:rsidRDefault="005A168B">
      <w:pPr>
        <w:pStyle w:val="BodyText"/>
        <w:spacing w:before="211" w:line="415" w:lineRule="auto"/>
        <w:ind w:left="819" w:right="98" w:firstLine="566"/>
        <w:jc w:val="both"/>
      </w:pPr>
      <w:r>
        <w:rPr>
          <w:w w:val="110"/>
        </w:rPr>
        <w:t xml:space="preserve">Plants and their soil microbial communities represent one association where the </w:t>
      </w:r>
      <w:r>
        <w:rPr>
          <w:spacing w:val="-3"/>
          <w:w w:val="110"/>
        </w:rPr>
        <w:t>players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engaged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complex</w:t>
      </w:r>
      <w:r>
        <w:rPr>
          <w:spacing w:val="-11"/>
          <w:w w:val="110"/>
        </w:rPr>
        <w:t xml:space="preserve"> </w:t>
      </w:r>
      <w:r>
        <w:rPr>
          <w:w w:val="110"/>
        </w:rPr>
        <w:t>interactions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consequences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fully</w:t>
      </w:r>
      <w:r>
        <w:rPr>
          <w:spacing w:val="-11"/>
          <w:w w:val="110"/>
        </w:rPr>
        <w:t xml:space="preserve"> </w:t>
      </w:r>
      <w:r>
        <w:rPr>
          <w:w w:val="110"/>
        </w:rPr>
        <w:t>explored. Plants</w:t>
      </w:r>
      <w:r>
        <w:rPr>
          <w:spacing w:val="-15"/>
          <w:w w:val="110"/>
        </w:rPr>
        <w:t xml:space="preserve"> </w:t>
      </w:r>
      <w:r>
        <w:rPr>
          <w:w w:val="110"/>
        </w:rPr>
        <w:t>interact</w:t>
      </w:r>
      <w:r>
        <w:rPr>
          <w:spacing w:val="-15"/>
          <w:w w:val="110"/>
        </w:rPr>
        <w:t xml:space="preserve"> </w:t>
      </w:r>
      <w:r>
        <w:rPr>
          <w:w w:val="110"/>
        </w:rPr>
        <w:t>with</w:t>
      </w:r>
      <w:r>
        <w:rPr>
          <w:spacing w:val="-15"/>
          <w:w w:val="110"/>
        </w:rPr>
        <w:t xml:space="preserve"> </w:t>
      </w:r>
      <w:r>
        <w:rPr>
          <w:w w:val="110"/>
        </w:rPr>
        <w:t>a</w:t>
      </w:r>
      <w:r>
        <w:rPr>
          <w:spacing w:val="-15"/>
          <w:w w:val="110"/>
        </w:rPr>
        <w:t xml:space="preserve"> </w:t>
      </w:r>
      <w:r>
        <w:rPr>
          <w:w w:val="110"/>
        </w:rPr>
        <w:t>wide</w:t>
      </w:r>
      <w:r>
        <w:rPr>
          <w:spacing w:val="-15"/>
          <w:w w:val="110"/>
        </w:rPr>
        <w:t xml:space="preserve"> </w:t>
      </w:r>
      <w:r>
        <w:rPr>
          <w:w w:val="110"/>
        </w:rPr>
        <w:t>variety</w:t>
      </w:r>
      <w:r>
        <w:rPr>
          <w:spacing w:val="-15"/>
          <w:w w:val="110"/>
        </w:rPr>
        <w:t xml:space="preserve"> </w:t>
      </w:r>
      <w:r>
        <w:rPr>
          <w:w w:val="110"/>
        </w:rPr>
        <w:t>of</w:t>
      </w:r>
      <w:r>
        <w:rPr>
          <w:spacing w:val="-15"/>
          <w:w w:val="110"/>
        </w:rPr>
        <w:t xml:space="preserve"> </w:t>
      </w:r>
      <w:r>
        <w:rPr>
          <w:w w:val="110"/>
        </w:rPr>
        <w:t>soil</w:t>
      </w:r>
      <w:r>
        <w:rPr>
          <w:spacing w:val="-15"/>
          <w:w w:val="110"/>
        </w:rPr>
        <w:t xml:space="preserve"> </w:t>
      </w:r>
      <w:r>
        <w:rPr>
          <w:w w:val="110"/>
        </w:rPr>
        <w:t>microbes,</w:t>
      </w:r>
      <w:r>
        <w:rPr>
          <w:spacing w:val="-13"/>
          <w:w w:val="110"/>
        </w:rPr>
        <w:t xml:space="preserve"> </w:t>
      </w:r>
      <w:r>
        <w:rPr>
          <w:w w:val="110"/>
        </w:rPr>
        <w:t>ranging</w:t>
      </w:r>
      <w:r>
        <w:rPr>
          <w:spacing w:val="-15"/>
          <w:w w:val="110"/>
        </w:rPr>
        <w:t xml:space="preserve"> </w:t>
      </w:r>
      <w:r>
        <w:rPr>
          <w:w w:val="110"/>
        </w:rPr>
        <w:t>from</w:t>
      </w:r>
      <w:r>
        <w:rPr>
          <w:spacing w:val="-15"/>
          <w:w w:val="110"/>
        </w:rPr>
        <w:t xml:space="preserve"> </w:t>
      </w:r>
      <w:r>
        <w:rPr>
          <w:w w:val="110"/>
        </w:rPr>
        <w:t>pathogenic</w:t>
      </w:r>
      <w:r>
        <w:rPr>
          <w:spacing w:val="-15"/>
          <w:w w:val="110"/>
        </w:rPr>
        <w:t xml:space="preserve"> </w:t>
      </w:r>
      <w:r>
        <w:rPr>
          <w:w w:val="110"/>
        </w:rPr>
        <w:t>to</w:t>
      </w:r>
      <w:r>
        <w:rPr>
          <w:spacing w:val="-15"/>
          <w:w w:val="110"/>
        </w:rPr>
        <w:t xml:space="preserve"> </w:t>
      </w:r>
      <w:r>
        <w:rPr>
          <w:w w:val="110"/>
        </w:rPr>
        <w:t>mutualistic microbes</w:t>
      </w:r>
      <w:r>
        <w:rPr>
          <w:spacing w:val="-6"/>
          <w:w w:val="110"/>
        </w:rPr>
        <w:t xml:space="preserve"> </w:t>
      </w:r>
      <w:r>
        <w:rPr>
          <w:w w:val="110"/>
        </w:rPr>
        <w:t>with</w:t>
      </w:r>
      <w:r>
        <w:rPr>
          <w:spacing w:val="-5"/>
          <w:w w:val="110"/>
        </w:rPr>
        <w:t xml:space="preserve"> </w:t>
      </w:r>
      <w:r>
        <w:rPr>
          <w:w w:val="110"/>
        </w:rPr>
        <w:t>various</w:t>
      </w:r>
      <w:r>
        <w:rPr>
          <w:spacing w:val="-6"/>
          <w:w w:val="110"/>
        </w:rPr>
        <w:t xml:space="preserve"> </w:t>
      </w:r>
      <w:r>
        <w:rPr>
          <w:w w:val="110"/>
        </w:rPr>
        <w:t>degrees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host</w:t>
      </w:r>
      <w:r>
        <w:rPr>
          <w:spacing w:val="-6"/>
          <w:w w:val="110"/>
        </w:rPr>
        <w:t xml:space="preserve"> </w:t>
      </w:r>
      <w:r>
        <w:rPr>
          <w:w w:val="110"/>
        </w:rPr>
        <w:t>specificity</w:t>
      </w:r>
      <w:r>
        <w:rPr>
          <w:spacing w:val="-5"/>
          <w:w w:val="110"/>
        </w:rPr>
        <w:t xml:space="preserve"> </w:t>
      </w:r>
      <w:r>
        <w:rPr>
          <w:w w:val="110"/>
        </w:rPr>
        <w:t>(</w:t>
      </w:r>
      <w:proofErr w:type="spellStart"/>
      <w:r>
        <w:rPr>
          <w:w w:val="110"/>
        </w:rPr>
        <w:t>Bever</w:t>
      </w:r>
      <w:proofErr w:type="spellEnd"/>
      <w:r>
        <w:rPr>
          <w:spacing w:val="-6"/>
          <w:w w:val="110"/>
        </w:rPr>
        <w:t xml:space="preserve"> </w:t>
      </w:r>
      <w:r>
        <w:rPr>
          <w:w w:val="110"/>
        </w:rPr>
        <w:t>et</w:t>
      </w:r>
      <w:r>
        <w:rPr>
          <w:spacing w:val="-5"/>
          <w:w w:val="110"/>
        </w:rPr>
        <w:t xml:space="preserve"> </w:t>
      </w:r>
      <w:r>
        <w:rPr>
          <w:w w:val="110"/>
        </w:rPr>
        <w:t>al.,</w:t>
      </w:r>
      <w:r>
        <w:rPr>
          <w:spacing w:val="-6"/>
          <w:w w:val="110"/>
        </w:rPr>
        <w:t xml:space="preserve"> </w:t>
      </w:r>
      <w:r>
        <w:rPr>
          <w:w w:val="110"/>
        </w:rPr>
        <w:t>2010,</w:t>
      </w:r>
      <w:r>
        <w:rPr>
          <w:spacing w:val="-6"/>
          <w:w w:val="110"/>
        </w:rPr>
        <w:t xml:space="preserve"> </w:t>
      </w:r>
      <w:r>
        <w:rPr>
          <w:spacing w:val="-3"/>
          <w:w w:val="110"/>
        </w:rPr>
        <w:t>van</w:t>
      </w:r>
      <w:r>
        <w:rPr>
          <w:spacing w:val="-5"/>
          <w:w w:val="110"/>
        </w:rPr>
        <w:t xml:space="preserve"> </w:t>
      </w:r>
      <w:r>
        <w:rPr>
          <w:w w:val="110"/>
        </w:rPr>
        <w:t>der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Putten</w:t>
      </w:r>
      <w:proofErr w:type="spellEnd"/>
      <w:r>
        <w:rPr>
          <w:spacing w:val="-5"/>
          <w:w w:val="110"/>
        </w:rPr>
        <w:t xml:space="preserve"> </w:t>
      </w:r>
      <w:r>
        <w:rPr>
          <w:w w:val="110"/>
        </w:rPr>
        <w:t>et</w:t>
      </w:r>
      <w:r>
        <w:rPr>
          <w:spacing w:val="-6"/>
          <w:w w:val="110"/>
        </w:rPr>
        <w:t xml:space="preserve"> </w:t>
      </w:r>
      <w:r>
        <w:rPr>
          <w:w w:val="110"/>
        </w:rPr>
        <w:t>al., 2013).</w:t>
      </w:r>
      <w:r>
        <w:rPr>
          <w:spacing w:val="5"/>
          <w:w w:val="110"/>
        </w:rPr>
        <w:t xml:space="preserve"> </w:t>
      </w:r>
      <w:r>
        <w:rPr>
          <w:w w:val="110"/>
        </w:rPr>
        <w:t>Plants</w:t>
      </w:r>
      <w:r>
        <w:rPr>
          <w:spacing w:val="-19"/>
          <w:w w:val="110"/>
        </w:rPr>
        <w:t xml:space="preserve"> </w:t>
      </w:r>
      <w:r>
        <w:rPr>
          <w:w w:val="110"/>
        </w:rPr>
        <w:t>can</w:t>
      </w:r>
      <w:r>
        <w:rPr>
          <w:spacing w:val="-19"/>
          <w:w w:val="110"/>
        </w:rPr>
        <w:t xml:space="preserve"> </w:t>
      </w:r>
      <w:r>
        <w:rPr>
          <w:w w:val="110"/>
        </w:rPr>
        <w:t>also</w:t>
      </w:r>
      <w:r>
        <w:rPr>
          <w:spacing w:val="-19"/>
          <w:w w:val="110"/>
        </w:rPr>
        <w:t xml:space="preserve"> </w:t>
      </w:r>
      <w:r>
        <w:rPr>
          <w:w w:val="110"/>
        </w:rPr>
        <w:t>indirectly</w:t>
      </w:r>
      <w:r>
        <w:rPr>
          <w:spacing w:val="-19"/>
          <w:w w:val="110"/>
        </w:rPr>
        <w:t xml:space="preserve"> </w:t>
      </w:r>
      <w:r>
        <w:rPr>
          <w:w w:val="110"/>
        </w:rPr>
        <w:t>influence</w:t>
      </w:r>
      <w:r>
        <w:rPr>
          <w:spacing w:val="-19"/>
          <w:w w:val="110"/>
        </w:rPr>
        <w:t xml:space="preserve"> </w:t>
      </w:r>
      <w:r>
        <w:rPr>
          <w:w w:val="110"/>
        </w:rPr>
        <w:t>the</w:t>
      </w:r>
      <w:r>
        <w:rPr>
          <w:spacing w:val="-19"/>
          <w:w w:val="110"/>
        </w:rPr>
        <w:t xml:space="preserve"> </w:t>
      </w:r>
      <w:r>
        <w:rPr>
          <w:w w:val="110"/>
        </w:rPr>
        <w:t>performance</w:t>
      </w:r>
      <w:r>
        <w:rPr>
          <w:spacing w:val="-19"/>
          <w:w w:val="110"/>
        </w:rPr>
        <w:t xml:space="preserve"> </w:t>
      </w:r>
      <w:r>
        <w:rPr>
          <w:w w:val="110"/>
        </w:rPr>
        <w:t>of</w:t>
      </w:r>
      <w:r>
        <w:rPr>
          <w:spacing w:val="-19"/>
          <w:w w:val="110"/>
        </w:rPr>
        <w:t xml:space="preserve"> </w:t>
      </w:r>
      <w:r>
        <w:rPr>
          <w:w w:val="110"/>
        </w:rPr>
        <w:t>nearby</w:t>
      </w:r>
      <w:r>
        <w:rPr>
          <w:spacing w:val="-19"/>
          <w:w w:val="110"/>
        </w:rPr>
        <w:t xml:space="preserve"> </w:t>
      </w:r>
      <w:r>
        <w:rPr>
          <w:w w:val="110"/>
        </w:rPr>
        <w:t>competitors</w:t>
      </w:r>
      <w:r>
        <w:rPr>
          <w:spacing w:val="-19"/>
          <w:w w:val="110"/>
        </w:rPr>
        <w:t xml:space="preserve"> </w:t>
      </w:r>
      <w:r>
        <w:rPr>
          <w:spacing w:val="-4"/>
          <w:w w:val="110"/>
        </w:rPr>
        <w:t>by</w:t>
      </w:r>
      <w:r>
        <w:rPr>
          <w:spacing w:val="-19"/>
          <w:w w:val="110"/>
        </w:rPr>
        <w:t xml:space="preserve"> </w:t>
      </w:r>
      <w:proofErr w:type="spellStart"/>
      <w:r>
        <w:rPr>
          <w:w w:val="110"/>
        </w:rPr>
        <w:t>modi</w:t>
      </w:r>
      <w:proofErr w:type="spellEnd"/>
      <w:r>
        <w:rPr>
          <w:w w:val="110"/>
        </w:rPr>
        <w:t xml:space="preserve">- </w:t>
      </w:r>
      <w:proofErr w:type="spellStart"/>
      <w:r>
        <w:rPr>
          <w:w w:val="110"/>
        </w:rPr>
        <w:t>fying</w:t>
      </w:r>
      <w:proofErr w:type="spellEnd"/>
      <w:r>
        <w:rPr>
          <w:spacing w:val="-6"/>
          <w:w w:val="110"/>
        </w:rPr>
        <w:t xml:space="preserve"> </w:t>
      </w:r>
      <w:r>
        <w:rPr>
          <w:w w:val="110"/>
        </w:rPr>
        <w:t>soil</w:t>
      </w:r>
      <w:r>
        <w:rPr>
          <w:spacing w:val="-6"/>
          <w:w w:val="110"/>
        </w:rPr>
        <w:t xml:space="preserve"> </w:t>
      </w:r>
      <w:r>
        <w:rPr>
          <w:w w:val="110"/>
        </w:rPr>
        <w:t>microbial</w:t>
      </w:r>
      <w:r>
        <w:rPr>
          <w:spacing w:val="-6"/>
          <w:w w:val="110"/>
        </w:rPr>
        <w:t xml:space="preserve"> </w:t>
      </w:r>
      <w:r>
        <w:rPr>
          <w:w w:val="110"/>
        </w:rPr>
        <w:t>communities,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phenomenon</w:t>
      </w:r>
      <w:r>
        <w:rPr>
          <w:spacing w:val="-6"/>
          <w:w w:val="110"/>
        </w:rPr>
        <w:t xml:space="preserve"> </w:t>
      </w:r>
      <w:r>
        <w:rPr>
          <w:w w:val="110"/>
        </w:rPr>
        <w:t>commonly</w:t>
      </w:r>
      <w:r>
        <w:rPr>
          <w:spacing w:val="-6"/>
          <w:w w:val="110"/>
        </w:rPr>
        <w:t xml:space="preserve"> </w:t>
      </w:r>
      <w:r>
        <w:rPr>
          <w:w w:val="110"/>
        </w:rPr>
        <w:t>studied</w:t>
      </w:r>
      <w:r>
        <w:rPr>
          <w:spacing w:val="-6"/>
          <w:w w:val="110"/>
        </w:rPr>
        <w:t xml:space="preserve"> </w:t>
      </w:r>
      <w:r>
        <w:rPr>
          <w:w w:val="110"/>
        </w:rPr>
        <w:t>under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spacing w:val="-3"/>
          <w:w w:val="110"/>
        </w:rPr>
        <w:t xml:space="preserve">framework </w:t>
      </w:r>
      <w:r>
        <w:rPr>
          <w:w w:val="110"/>
        </w:rPr>
        <w:t>of plant–soil feedback (</w:t>
      </w:r>
      <w:proofErr w:type="spellStart"/>
      <w:r>
        <w:rPr>
          <w:w w:val="110"/>
        </w:rPr>
        <w:t>Bever</w:t>
      </w:r>
      <w:proofErr w:type="spellEnd"/>
      <w:r>
        <w:rPr>
          <w:w w:val="110"/>
        </w:rPr>
        <w:t xml:space="preserve"> et al., 1997, </w:t>
      </w:r>
      <w:proofErr w:type="spellStart"/>
      <w:r>
        <w:rPr>
          <w:w w:val="110"/>
        </w:rPr>
        <w:t>Bever</w:t>
      </w:r>
      <w:proofErr w:type="spellEnd"/>
      <w:r>
        <w:rPr>
          <w:w w:val="110"/>
        </w:rPr>
        <w:t xml:space="preserve">, 2003). </w:t>
      </w:r>
      <w:commentRangeStart w:id="3"/>
      <w:r>
        <w:rPr>
          <w:spacing w:val="-4"/>
          <w:w w:val="110"/>
        </w:rPr>
        <w:t>Moreover</w:t>
      </w:r>
      <w:commentRangeEnd w:id="3"/>
      <w:r w:rsidR="000D75E7">
        <w:rPr>
          <w:rStyle w:val="CommentReference"/>
        </w:rPr>
        <w:commentReference w:id="3"/>
      </w:r>
      <w:r>
        <w:rPr>
          <w:spacing w:val="-4"/>
          <w:w w:val="110"/>
        </w:rPr>
        <w:t xml:space="preserve">, </w:t>
      </w:r>
      <w:r>
        <w:rPr>
          <w:w w:val="110"/>
        </w:rPr>
        <w:t xml:space="preserve">these plant–soil mi- </w:t>
      </w:r>
      <w:proofErr w:type="spellStart"/>
      <w:r>
        <w:rPr>
          <w:w w:val="110"/>
        </w:rPr>
        <w:t>crobe</w:t>
      </w:r>
      <w:proofErr w:type="spellEnd"/>
      <w:r>
        <w:rPr>
          <w:w w:val="110"/>
        </w:rPr>
        <w:t xml:space="preserve"> interactions are inherently age-dependent as it takes time for plants to condition the soil (</w:t>
      </w:r>
      <w:proofErr w:type="spellStart"/>
      <w:r>
        <w:rPr>
          <w:w w:val="110"/>
        </w:rPr>
        <w:t>Kardol</w:t>
      </w:r>
      <w:proofErr w:type="spellEnd"/>
      <w:r>
        <w:rPr>
          <w:w w:val="110"/>
        </w:rPr>
        <w:t xml:space="preserve"> et al., 2013a). Explicit consideration of the temporal dynamics of these interactions</w:t>
      </w:r>
      <w:r>
        <w:rPr>
          <w:spacing w:val="-12"/>
          <w:w w:val="110"/>
        </w:rPr>
        <w:t xml:space="preserve"> </w:t>
      </w:r>
      <w:r>
        <w:rPr>
          <w:w w:val="110"/>
        </w:rPr>
        <w:t>can</w:t>
      </w:r>
      <w:r>
        <w:rPr>
          <w:spacing w:val="-12"/>
          <w:w w:val="110"/>
        </w:rPr>
        <w:t xml:space="preserve"> </w:t>
      </w:r>
      <w:r>
        <w:rPr>
          <w:spacing w:val="-5"/>
          <w:w w:val="110"/>
        </w:rPr>
        <w:t>have</w:t>
      </w:r>
      <w:r>
        <w:rPr>
          <w:spacing w:val="-13"/>
          <w:w w:val="110"/>
        </w:rPr>
        <w:t xml:space="preserve"> </w:t>
      </w:r>
      <w:r>
        <w:rPr>
          <w:w w:val="110"/>
        </w:rPr>
        <w:t>critical</w:t>
      </w:r>
      <w:r>
        <w:rPr>
          <w:spacing w:val="-12"/>
          <w:w w:val="110"/>
        </w:rPr>
        <w:t xml:space="preserve"> </w:t>
      </w:r>
      <w:r>
        <w:rPr>
          <w:w w:val="110"/>
        </w:rPr>
        <w:t>implications</w:t>
      </w:r>
      <w:r>
        <w:rPr>
          <w:spacing w:val="-12"/>
          <w:w w:val="110"/>
        </w:rPr>
        <w:t xml:space="preserve"> </w:t>
      </w:r>
      <w:commentRangeStart w:id="4"/>
      <w:r>
        <w:rPr>
          <w:w w:val="110"/>
        </w:rPr>
        <w:t>in</w:t>
      </w:r>
      <w:commentRangeEnd w:id="4"/>
      <w:r w:rsidR="007645B7">
        <w:rPr>
          <w:rStyle w:val="CommentReference"/>
        </w:rPr>
        <w:commentReference w:id="4"/>
      </w:r>
      <w:r>
        <w:rPr>
          <w:spacing w:val="-12"/>
          <w:w w:val="110"/>
        </w:rPr>
        <w:t xml:space="preserve"> </w:t>
      </w:r>
      <w:r>
        <w:rPr>
          <w:w w:val="110"/>
        </w:rPr>
        <w:t>both</w:t>
      </w:r>
      <w:r>
        <w:rPr>
          <w:spacing w:val="-13"/>
          <w:w w:val="110"/>
        </w:rPr>
        <w:t xml:space="preserve"> </w:t>
      </w:r>
      <w:r>
        <w:rPr>
          <w:w w:val="110"/>
        </w:rPr>
        <w:t>natural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agricultural</w:t>
      </w:r>
      <w:r>
        <w:rPr>
          <w:spacing w:val="-12"/>
          <w:w w:val="110"/>
        </w:rPr>
        <w:t xml:space="preserve"> </w:t>
      </w:r>
      <w:r>
        <w:rPr>
          <w:w w:val="110"/>
        </w:rPr>
        <w:t>systems,</w:t>
      </w:r>
      <w:r>
        <w:rPr>
          <w:spacing w:val="-10"/>
          <w:w w:val="110"/>
        </w:rPr>
        <w:t xml:space="preserve"> </w:t>
      </w:r>
      <w:r>
        <w:rPr>
          <w:w w:val="110"/>
        </w:rPr>
        <w:t>guiding plant restoration and agricultural practices (</w:t>
      </w:r>
      <w:proofErr w:type="spellStart"/>
      <w:r>
        <w:rPr>
          <w:w w:val="110"/>
        </w:rPr>
        <w:t>Kulmatiski</w:t>
      </w:r>
      <w:proofErr w:type="spellEnd"/>
      <w:r>
        <w:rPr>
          <w:w w:val="110"/>
        </w:rPr>
        <w:t xml:space="preserve"> et al., 2006, Mariotte et al.,</w:t>
      </w:r>
      <w:r>
        <w:rPr>
          <w:spacing w:val="-34"/>
          <w:w w:val="110"/>
        </w:rPr>
        <w:t xml:space="preserve"> </w:t>
      </w:r>
      <w:r>
        <w:rPr>
          <w:w w:val="110"/>
        </w:rPr>
        <w:t xml:space="preserve">2018). </w:t>
      </w:r>
      <w:r>
        <w:rPr>
          <w:spacing w:val="-6"/>
          <w:w w:val="110"/>
        </w:rPr>
        <w:t xml:space="preserve">However, </w:t>
      </w:r>
      <w:r>
        <w:rPr>
          <w:w w:val="110"/>
        </w:rPr>
        <w:t>this</w:t>
      </w:r>
      <w:r>
        <w:rPr>
          <w:spacing w:val="-6"/>
          <w:w w:val="110"/>
        </w:rPr>
        <w:t xml:space="preserve"> </w:t>
      </w:r>
      <w:r>
        <w:rPr>
          <w:w w:val="110"/>
        </w:rPr>
        <w:t>aspect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plant–soil</w:t>
      </w:r>
      <w:r>
        <w:rPr>
          <w:spacing w:val="-6"/>
          <w:w w:val="110"/>
        </w:rPr>
        <w:t xml:space="preserve"> </w:t>
      </w:r>
      <w:r>
        <w:rPr>
          <w:w w:val="110"/>
        </w:rPr>
        <w:t>microbe</w:t>
      </w:r>
      <w:r>
        <w:rPr>
          <w:spacing w:val="-6"/>
          <w:w w:val="110"/>
        </w:rPr>
        <w:t xml:space="preserve"> </w:t>
      </w:r>
      <w:r>
        <w:rPr>
          <w:w w:val="110"/>
        </w:rPr>
        <w:t>interactions</w:t>
      </w:r>
      <w:r>
        <w:rPr>
          <w:spacing w:val="-6"/>
          <w:w w:val="110"/>
        </w:rPr>
        <w:t xml:space="preserve"> </w:t>
      </w:r>
      <w:r>
        <w:rPr>
          <w:w w:val="110"/>
        </w:rPr>
        <w:t>remains</w:t>
      </w:r>
      <w:r>
        <w:rPr>
          <w:spacing w:val="-6"/>
          <w:w w:val="110"/>
        </w:rPr>
        <w:t xml:space="preserve"> </w:t>
      </w:r>
      <w:r>
        <w:rPr>
          <w:w w:val="110"/>
        </w:rPr>
        <w:t>rarely</w:t>
      </w:r>
      <w:r>
        <w:rPr>
          <w:spacing w:val="-6"/>
          <w:w w:val="110"/>
        </w:rPr>
        <w:t xml:space="preserve"> </w:t>
      </w:r>
      <w:r>
        <w:rPr>
          <w:w w:val="110"/>
        </w:rPr>
        <w:t>studied.</w:t>
      </w:r>
    </w:p>
    <w:p w14:paraId="6401456C" w14:textId="77777777" w:rsidR="00C7220E" w:rsidRDefault="00C7220E">
      <w:pPr>
        <w:pStyle w:val="BodyText"/>
        <w:rPr>
          <w:sz w:val="30"/>
        </w:rPr>
      </w:pPr>
    </w:p>
    <w:p w14:paraId="1FD13D5E" w14:textId="77777777" w:rsidR="00C7220E" w:rsidRDefault="00C7220E">
      <w:pPr>
        <w:pStyle w:val="BodyText"/>
        <w:rPr>
          <w:sz w:val="30"/>
        </w:rPr>
      </w:pPr>
    </w:p>
    <w:p w14:paraId="392BFFAA" w14:textId="77777777" w:rsidR="00C7220E" w:rsidRDefault="005A168B">
      <w:pPr>
        <w:pStyle w:val="BodyText"/>
        <w:spacing w:before="193"/>
        <w:ind w:left="718"/>
        <w:jc w:val="center"/>
      </w:pPr>
      <w:r>
        <w:rPr>
          <w:w w:val="99"/>
        </w:rPr>
        <w:t>1</w:t>
      </w:r>
    </w:p>
    <w:p w14:paraId="67FBDF4B" w14:textId="77777777" w:rsidR="00C7220E" w:rsidRDefault="00C7220E">
      <w:pPr>
        <w:jc w:val="center"/>
        <w:sectPr w:rsidR="00C7220E">
          <w:type w:val="continuous"/>
          <w:pgSz w:w="12240" w:h="15840"/>
          <w:pgMar w:top="1400" w:right="1340" w:bottom="280" w:left="1340" w:header="720" w:footer="720" w:gutter="0"/>
          <w:cols w:space="720"/>
        </w:sectPr>
      </w:pPr>
    </w:p>
    <w:p w14:paraId="44B22579" w14:textId="77777777" w:rsidR="00C7220E" w:rsidRDefault="00C7220E">
      <w:pPr>
        <w:pStyle w:val="BodyText"/>
        <w:rPr>
          <w:sz w:val="20"/>
        </w:rPr>
      </w:pPr>
    </w:p>
    <w:p w14:paraId="01547C03" w14:textId="77777777" w:rsidR="00C7220E" w:rsidRDefault="00C7220E">
      <w:pPr>
        <w:pStyle w:val="BodyText"/>
        <w:rPr>
          <w:sz w:val="20"/>
        </w:rPr>
      </w:pPr>
    </w:p>
    <w:p w14:paraId="21262588" w14:textId="77777777" w:rsidR="00C7220E" w:rsidRDefault="005A168B">
      <w:pPr>
        <w:pStyle w:val="BodyText"/>
        <w:spacing w:before="261" w:line="415" w:lineRule="auto"/>
        <w:ind w:left="100" w:right="817" w:firstLine="566"/>
        <w:jc w:val="both"/>
      </w:pPr>
      <w:r>
        <w:rPr>
          <w:w w:val="110"/>
        </w:rPr>
        <w:t xml:space="preserve">In this dissertation, I explore the complementarity of different frameworks for un- </w:t>
      </w:r>
      <w:proofErr w:type="spellStart"/>
      <w:r>
        <w:rPr>
          <w:w w:val="110"/>
        </w:rPr>
        <w:t>derstanding</w:t>
      </w:r>
      <w:proofErr w:type="spellEnd"/>
      <w:r>
        <w:rPr>
          <w:w w:val="110"/>
        </w:rPr>
        <w:t xml:space="preserve"> species coexistence and, with plant–soil microbe association as an example, highlight the multi-trophic and age-dependent nature of ecological communities.</w:t>
      </w:r>
    </w:p>
    <w:p w14:paraId="4F7A8CDA" w14:textId="77777777" w:rsidR="00C7220E" w:rsidRDefault="00C7220E">
      <w:pPr>
        <w:pStyle w:val="BodyText"/>
        <w:rPr>
          <w:sz w:val="30"/>
        </w:rPr>
      </w:pPr>
    </w:p>
    <w:p w14:paraId="2B7A6040" w14:textId="77777777" w:rsidR="00C7220E" w:rsidRDefault="00C7220E">
      <w:pPr>
        <w:pStyle w:val="BodyText"/>
        <w:spacing w:before="11"/>
        <w:rPr>
          <w:sz w:val="23"/>
        </w:rPr>
      </w:pPr>
    </w:p>
    <w:p w14:paraId="10CB3957" w14:textId="77777777" w:rsidR="00C7220E" w:rsidRDefault="005A168B">
      <w:pPr>
        <w:pStyle w:val="Heading1"/>
        <w:numPr>
          <w:ilvl w:val="1"/>
          <w:numId w:val="1"/>
        </w:numPr>
        <w:tabs>
          <w:tab w:val="left" w:pos="745"/>
          <w:tab w:val="left" w:pos="746"/>
        </w:tabs>
        <w:ind w:left="745" w:hanging="645"/>
        <w:jc w:val="left"/>
      </w:pPr>
      <w:r>
        <w:rPr>
          <w:w w:val="110"/>
        </w:rPr>
        <w:t>Overview</w:t>
      </w:r>
    </w:p>
    <w:p w14:paraId="5F637A06" w14:textId="77777777" w:rsidR="00C7220E" w:rsidRDefault="00C7220E">
      <w:pPr>
        <w:pStyle w:val="BodyText"/>
        <w:spacing w:before="5"/>
        <w:rPr>
          <w:b/>
          <w:sz w:val="51"/>
        </w:rPr>
      </w:pPr>
    </w:p>
    <w:p w14:paraId="064D1399" w14:textId="77777777" w:rsidR="00C7220E" w:rsidRDefault="005A168B">
      <w:pPr>
        <w:pStyle w:val="BodyText"/>
        <w:spacing w:line="415" w:lineRule="auto"/>
        <w:ind w:left="100" w:right="817"/>
        <w:jc w:val="both"/>
      </w:pPr>
      <w:r>
        <w:rPr>
          <w:w w:val="110"/>
        </w:rPr>
        <w:t xml:space="preserve">I start </w:t>
      </w:r>
      <w:r>
        <w:rPr>
          <w:spacing w:val="-4"/>
          <w:w w:val="110"/>
        </w:rPr>
        <w:t xml:space="preserve">by </w:t>
      </w:r>
      <w:r>
        <w:rPr>
          <w:w w:val="110"/>
        </w:rPr>
        <w:t xml:space="preserve">exploring the theoretical and empirical relationships </w:t>
      </w:r>
      <w:commentRangeStart w:id="5"/>
      <w:r w:rsidRPr="001A5AF1">
        <w:rPr>
          <w:color w:val="4F81BD" w:themeColor="accent1"/>
          <w:w w:val="110"/>
        </w:rPr>
        <w:t>among</w:t>
      </w:r>
      <w:commentRangeEnd w:id="5"/>
      <w:r w:rsidR="001A5AF1">
        <w:rPr>
          <w:rStyle w:val="CommentReference"/>
        </w:rPr>
        <w:commentReference w:id="5"/>
      </w:r>
      <w:r>
        <w:rPr>
          <w:w w:val="110"/>
        </w:rPr>
        <w:t xml:space="preserve"> contemporary</w:t>
      </w:r>
      <w:r>
        <w:rPr>
          <w:spacing w:val="-32"/>
          <w:w w:val="110"/>
        </w:rPr>
        <w:t xml:space="preserve"> </w:t>
      </w:r>
      <w:r>
        <w:rPr>
          <w:w w:val="110"/>
        </w:rPr>
        <w:t xml:space="preserve">niche theory and modern coexistence </w:t>
      </w:r>
      <w:r>
        <w:rPr>
          <w:spacing w:val="-3"/>
          <w:w w:val="110"/>
        </w:rPr>
        <w:t xml:space="preserve">theory, </w:t>
      </w:r>
      <w:r>
        <w:rPr>
          <w:w w:val="110"/>
        </w:rPr>
        <w:t xml:space="preserve">which are </w:t>
      </w:r>
      <w:r>
        <w:rPr>
          <w:spacing w:val="-3"/>
          <w:w w:val="110"/>
        </w:rPr>
        <w:t xml:space="preserve">two </w:t>
      </w:r>
      <w:r>
        <w:rPr>
          <w:w w:val="110"/>
        </w:rPr>
        <w:t xml:space="preserve">powerful </w:t>
      </w:r>
      <w:r>
        <w:rPr>
          <w:spacing w:val="-3"/>
          <w:w w:val="110"/>
        </w:rPr>
        <w:t xml:space="preserve">frameworks </w:t>
      </w:r>
      <w:r>
        <w:rPr>
          <w:w w:val="110"/>
        </w:rPr>
        <w:t>for under- standing</w:t>
      </w:r>
      <w:r>
        <w:rPr>
          <w:spacing w:val="-26"/>
          <w:w w:val="110"/>
        </w:rPr>
        <w:t xml:space="preserve"> </w:t>
      </w:r>
      <w:r>
        <w:rPr>
          <w:w w:val="110"/>
        </w:rPr>
        <w:t>the</w:t>
      </w:r>
      <w:r>
        <w:rPr>
          <w:spacing w:val="-26"/>
          <w:w w:val="110"/>
        </w:rPr>
        <w:t xml:space="preserve"> </w:t>
      </w:r>
      <w:r>
        <w:rPr>
          <w:w w:val="110"/>
        </w:rPr>
        <w:t>niche’s</w:t>
      </w:r>
      <w:r>
        <w:rPr>
          <w:spacing w:val="-26"/>
          <w:w w:val="110"/>
        </w:rPr>
        <w:t xml:space="preserve"> </w:t>
      </w:r>
      <w:r>
        <w:rPr>
          <w:w w:val="110"/>
        </w:rPr>
        <w:t>role</w:t>
      </w:r>
      <w:r>
        <w:rPr>
          <w:spacing w:val="-26"/>
          <w:w w:val="110"/>
        </w:rPr>
        <w:t xml:space="preserve"> </w:t>
      </w:r>
      <w:r>
        <w:rPr>
          <w:w w:val="110"/>
        </w:rPr>
        <w:t>in</w:t>
      </w:r>
      <w:r>
        <w:rPr>
          <w:spacing w:val="-26"/>
          <w:w w:val="110"/>
        </w:rPr>
        <w:t xml:space="preserve"> </w:t>
      </w:r>
      <w:r>
        <w:rPr>
          <w:w w:val="110"/>
        </w:rPr>
        <w:t>species</w:t>
      </w:r>
      <w:r>
        <w:rPr>
          <w:spacing w:val="-26"/>
          <w:w w:val="110"/>
        </w:rPr>
        <w:t xml:space="preserve"> </w:t>
      </w:r>
      <w:r>
        <w:rPr>
          <w:w w:val="110"/>
        </w:rPr>
        <w:t>coexistence</w:t>
      </w:r>
      <w:r>
        <w:rPr>
          <w:spacing w:val="-26"/>
          <w:w w:val="110"/>
        </w:rPr>
        <w:t xml:space="preserve"> </w:t>
      </w:r>
      <w:r>
        <w:rPr>
          <w:w w:val="110"/>
        </w:rPr>
        <w:t>(Chesson,</w:t>
      </w:r>
      <w:r>
        <w:rPr>
          <w:spacing w:val="-26"/>
          <w:w w:val="110"/>
        </w:rPr>
        <w:t xml:space="preserve"> </w:t>
      </w:r>
      <w:r>
        <w:rPr>
          <w:w w:val="110"/>
        </w:rPr>
        <w:t>2000b,</w:t>
      </w:r>
      <w:r>
        <w:rPr>
          <w:spacing w:val="-26"/>
          <w:w w:val="110"/>
        </w:rPr>
        <w:t xml:space="preserve"> </w:t>
      </w:r>
      <w:r>
        <w:rPr>
          <w:w w:val="110"/>
        </w:rPr>
        <w:t>Chase</w:t>
      </w:r>
      <w:r>
        <w:rPr>
          <w:spacing w:val="-26"/>
          <w:w w:val="110"/>
        </w:rPr>
        <w:t xml:space="preserve"> </w:t>
      </w:r>
      <w:r>
        <w:rPr>
          <w:w w:val="110"/>
        </w:rPr>
        <w:t>and</w:t>
      </w:r>
      <w:r>
        <w:rPr>
          <w:spacing w:val="-26"/>
          <w:w w:val="110"/>
        </w:rPr>
        <w:t xml:space="preserve"> </w:t>
      </w:r>
      <w:proofErr w:type="spellStart"/>
      <w:r>
        <w:rPr>
          <w:w w:val="110"/>
        </w:rPr>
        <w:t>Leibold</w:t>
      </w:r>
      <w:proofErr w:type="spellEnd"/>
      <w:r>
        <w:rPr>
          <w:w w:val="110"/>
        </w:rPr>
        <w:t>,</w:t>
      </w:r>
      <w:r>
        <w:rPr>
          <w:spacing w:val="-26"/>
          <w:w w:val="110"/>
        </w:rPr>
        <w:t xml:space="preserve"> </w:t>
      </w:r>
      <w:r>
        <w:rPr>
          <w:w w:val="110"/>
        </w:rPr>
        <w:t xml:space="preserve">2003). </w:t>
      </w:r>
      <w:commentRangeStart w:id="6"/>
      <w:r w:rsidRPr="006B22AF">
        <w:rPr>
          <w:color w:val="4F81BD" w:themeColor="accent1"/>
          <w:w w:val="110"/>
        </w:rPr>
        <w:t>Contemporary niche theory provides a mechanistic understanding of how the resource supply ratio and trade-offs in the impact and requirement niches of competing species affect</w:t>
      </w:r>
      <w:r w:rsidRPr="006B22AF">
        <w:rPr>
          <w:color w:val="4F81BD" w:themeColor="accent1"/>
          <w:spacing w:val="-15"/>
          <w:w w:val="110"/>
        </w:rPr>
        <w:t xml:space="preserve"> </w:t>
      </w:r>
      <w:r w:rsidRPr="006B22AF">
        <w:rPr>
          <w:color w:val="4F81BD" w:themeColor="accent1"/>
          <w:w w:val="110"/>
        </w:rPr>
        <w:t>their</w:t>
      </w:r>
      <w:r w:rsidRPr="006B22AF">
        <w:rPr>
          <w:color w:val="4F81BD" w:themeColor="accent1"/>
          <w:spacing w:val="-15"/>
          <w:w w:val="110"/>
        </w:rPr>
        <w:t xml:space="preserve"> </w:t>
      </w:r>
      <w:r w:rsidRPr="006B22AF">
        <w:rPr>
          <w:color w:val="4F81BD" w:themeColor="accent1"/>
          <w:w w:val="110"/>
        </w:rPr>
        <w:t>coexistence</w:t>
      </w:r>
      <w:commentRangeEnd w:id="6"/>
      <w:r w:rsidR="006B22AF">
        <w:rPr>
          <w:rStyle w:val="CommentReference"/>
        </w:rPr>
        <w:commentReference w:id="6"/>
      </w:r>
      <w:r>
        <w:rPr>
          <w:w w:val="110"/>
        </w:rPr>
        <w:t>;</w:t>
      </w:r>
      <w:r>
        <w:rPr>
          <w:spacing w:val="-14"/>
          <w:w w:val="110"/>
        </w:rPr>
        <w:t xml:space="preserve"> </w:t>
      </w:r>
      <w:r>
        <w:rPr>
          <w:w w:val="110"/>
        </w:rPr>
        <w:t>modern</w:t>
      </w:r>
      <w:r>
        <w:rPr>
          <w:spacing w:val="-15"/>
          <w:w w:val="110"/>
        </w:rPr>
        <w:t xml:space="preserve"> </w:t>
      </w:r>
      <w:r>
        <w:rPr>
          <w:w w:val="110"/>
        </w:rPr>
        <w:t>coexistence</w:t>
      </w:r>
      <w:r>
        <w:rPr>
          <w:spacing w:val="-15"/>
          <w:w w:val="110"/>
        </w:rPr>
        <w:t xml:space="preserve"> </w:t>
      </w:r>
      <w:r>
        <w:rPr>
          <w:w w:val="110"/>
        </w:rPr>
        <w:t>theory</w:t>
      </w:r>
      <w:r>
        <w:rPr>
          <w:spacing w:val="-15"/>
          <w:w w:val="110"/>
        </w:rPr>
        <w:t xml:space="preserve"> </w:t>
      </w:r>
      <w:commentRangeStart w:id="7"/>
      <w:r>
        <w:rPr>
          <w:w w:val="110"/>
        </w:rPr>
        <w:t>formularize</w:t>
      </w:r>
      <w:commentRangeEnd w:id="7"/>
      <w:r w:rsidR="006B22AF">
        <w:rPr>
          <w:rStyle w:val="CommentReference"/>
        </w:rPr>
        <w:commentReference w:id="7"/>
      </w:r>
      <w:r>
        <w:rPr>
          <w:spacing w:val="-15"/>
          <w:w w:val="110"/>
        </w:rPr>
        <w:t xml:space="preserve"> </w:t>
      </w:r>
      <w:r>
        <w:rPr>
          <w:w w:val="110"/>
        </w:rPr>
        <w:t>coexistence</w:t>
      </w:r>
      <w:r>
        <w:rPr>
          <w:spacing w:val="-15"/>
          <w:w w:val="110"/>
        </w:rPr>
        <w:t xml:space="preserve"> </w:t>
      </w:r>
      <w:r>
        <w:rPr>
          <w:w w:val="110"/>
        </w:rPr>
        <w:t>as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balance between</w:t>
      </w:r>
      <w:r>
        <w:rPr>
          <w:spacing w:val="-20"/>
          <w:w w:val="110"/>
        </w:rPr>
        <w:t xml:space="preserve"> </w:t>
      </w:r>
      <w:r>
        <w:rPr>
          <w:w w:val="110"/>
        </w:rPr>
        <w:t>equalizing</w:t>
      </w:r>
      <w:r>
        <w:rPr>
          <w:spacing w:val="-20"/>
          <w:w w:val="110"/>
        </w:rPr>
        <w:t xml:space="preserve"> </w:t>
      </w:r>
      <w:r>
        <w:rPr>
          <w:w w:val="110"/>
        </w:rPr>
        <w:t>(i.e.,</w:t>
      </w:r>
      <w:r>
        <w:rPr>
          <w:spacing w:val="-20"/>
          <w:w w:val="110"/>
        </w:rPr>
        <w:t xml:space="preserve"> </w:t>
      </w:r>
      <w:r>
        <w:rPr>
          <w:spacing w:val="-3"/>
          <w:w w:val="110"/>
        </w:rPr>
        <w:t>lower</w:t>
      </w:r>
      <w:r>
        <w:rPr>
          <w:spacing w:val="-20"/>
          <w:w w:val="110"/>
        </w:rPr>
        <w:t xml:space="preserve"> </w:t>
      </w:r>
      <w:r>
        <w:rPr>
          <w:w w:val="110"/>
        </w:rPr>
        <w:t>fitness</w:t>
      </w:r>
      <w:r>
        <w:rPr>
          <w:spacing w:val="-20"/>
          <w:w w:val="110"/>
        </w:rPr>
        <w:t xml:space="preserve"> </w:t>
      </w:r>
      <w:r>
        <w:rPr>
          <w:w w:val="110"/>
        </w:rPr>
        <w:t>differences)</w:t>
      </w:r>
      <w:r>
        <w:rPr>
          <w:spacing w:val="-20"/>
          <w:w w:val="110"/>
        </w:rPr>
        <w:t xml:space="preserve"> </w:t>
      </w:r>
      <w:r>
        <w:rPr>
          <w:w w:val="110"/>
        </w:rPr>
        <w:t>and</w:t>
      </w:r>
      <w:r>
        <w:rPr>
          <w:spacing w:val="-20"/>
          <w:w w:val="110"/>
        </w:rPr>
        <w:t xml:space="preserve"> </w:t>
      </w:r>
      <w:r>
        <w:rPr>
          <w:w w:val="110"/>
        </w:rPr>
        <w:t>stabilizing</w:t>
      </w:r>
      <w:r>
        <w:rPr>
          <w:spacing w:val="-20"/>
          <w:w w:val="110"/>
        </w:rPr>
        <w:t xml:space="preserve"> </w:t>
      </w:r>
      <w:r>
        <w:rPr>
          <w:w w:val="110"/>
        </w:rPr>
        <w:t>(i.e.,</w:t>
      </w:r>
      <w:r>
        <w:rPr>
          <w:spacing w:val="-20"/>
          <w:w w:val="110"/>
        </w:rPr>
        <w:t xml:space="preserve"> </w:t>
      </w:r>
      <w:r>
        <w:rPr>
          <w:w w:val="110"/>
        </w:rPr>
        <w:t>greater</w:t>
      </w:r>
      <w:r>
        <w:rPr>
          <w:spacing w:val="-20"/>
          <w:w w:val="110"/>
        </w:rPr>
        <w:t xml:space="preserve"> </w:t>
      </w:r>
      <w:r>
        <w:rPr>
          <w:w w:val="110"/>
        </w:rPr>
        <w:t>niche</w:t>
      </w:r>
      <w:r>
        <w:rPr>
          <w:spacing w:val="-20"/>
          <w:w w:val="110"/>
        </w:rPr>
        <w:t xml:space="preserve"> </w:t>
      </w:r>
      <w:r>
        <w:rPr>
          <w:w w:val="110"/>
        </w:rPr>
        <w:t xml:space="preserve">differ- </w:t>
      </w:r>
      <w:proofErr w:type="spellStart"/>
      <w:r>
        <w:rPr>
          <w:w w:val="110"/>
        </w:rPr>
        <w:t>ences</w:t>
      </w:r>
      <w:proofErr w:type="spellEnd"/>
      <w:r>
        <w:rPr>
          <w:w w:val="110"/>
        </w:rPr>
        <w:t>) processes. In Chapter 2, I ask how the criteria for coexistence under</w:t>
      </w:r>
      <w:r>
        <w:rPr>
          <w:spacing w:val="-20"/>
          <w:w w:val="110"/>
        </w:rPr>
        <w:t xml:space="preserve"> </w:t>
      </w:r>
      <w:r>
        <w:rPr>
          <w:w w:val="110"/>
        </w:rPr>
        <w:t>contemporary niche theory translate into the stabilizing and equalizing processes of modern</w:t>
      </w:r>
      <w:r>
        <w:rPr>
          <w:spacing w:val="-29"/>
          <w:w w:val="110"/>
        </w:rPr>
        <w:t xml:space="preserve"> </w:t>
      </w:r>
      <w:r>
        <w:rPr>
          <w:w w:val="110"/>
        </w:rPr>
        <w:t xml:space="preserve">coexistence </w:t>
      </w:r>
      <w:r>
        <w:rPr>
          <w:spacing w:val="-3"/>
          <w:w w:val="110"/>
        </w:rPr>
        <w:t xml:space="preserve">theory. </w:t>
      </w:r>
      <w:commentRangeStart w:id="8"/>
      <w:r>
        <w:rPr>
          <w:w w:val="110"/>
        </w:rPr>
        <w:t>I show that varying resource supply ratios reflect an equalizing process; varying impact</w:t>
      </w:r>
      <w:r>
        <w:rPr>
          <w:spacing w:val="-7"/>
          <w:w w:val="110"/>
        </w:rPr>
        <w:t xml:space="preserve"> </w:t>
      </w:r>
      <w:r>
        <w:rPr>
          <w:w w:val="110"/>
        </w:rPr>
        <w:t>niche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overlap</w:t>
      </w:r>
      <w:r>
        <w:rPr>
          <w:spacing w:val="-7"/>
          <w:w w:val="110"/>
        </w:rPr>
        <w:t xml:space="preserve"> </w:t>
      </w:r>
      <w:r>
        <w:rPr>
          <w:w w:val="110"/>
        </w:rPr>
        <w:t>reflects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stabilizing</w:t>
      </w:r>
      <w:r>
        <w:rPr>
          <w:spacing w:val="-7"/>
          <w:w w:val="110"/>
        </w:rPr>
        <w:t xml:space="preserve"> </w:t>
      </w:r>
      <w:r>
        <w:rPr>
          <w:w w:val="110"/>
        </w:rPr>
        <w:t>process;</w:t>
      </w:r>
      <w:r>
        <w:rPr>
          <w:spacing w:val="-6"/>
          <w:w w:val="110"/>
        </w:rPr>
        <w:t xml:space="preserve"> </w:t>
      </w:r>
      <w:r>
        <w:rPr>
          <w:w w:val="110"/>
        </w:rPr>
        <w:t>varying</w:t>
      </w:r>
      <w:r>
        <w:rPr>
          <w:spacing w:val="-7"/>
          <w:w w:val="110"/>
        </w:rPr>
        <w:t xml:space="preserve"> </w:t>
      </w:r>
      <w:r>
        <w:rPr>
          <w:w w:val="110"/>
        </w:rPr>
        <w:t>requirement</w:t>
      </w:r>
      <w:r>
        <w:rPr>
          <w:spacing w:val="-7"/>
          <w:w w:val="110"/>
        </w:rPr>
        <w:t xml:space="preserve"> </w:t>
      </w:r>
      <w:r>
        <w:rPr>
          <w:w w:val="110"/>
        </w:rPr>
        <w:t>niche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overlap</w:t>
      </w:r>
      <w:r>
        <w:rPr>
          <w:spacing w:val="-7"/>
          <w:w w:val="110"/>
        </w:rPr>
        <w:t xml:space="preserve"> </w:t>
      </w:r>
      <w:r>
        <w:rPr>
          <w:spacing w:val="-3"/>
          <w:w w:val="110"/>
        </w:rPr>
        <w:t xml:space="preserve">may </w:t>
      </w:r>
      <w:r>
        <w:rPr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w w:val="110"/>
        </w:rPr>
        <w:t>both</w:t>
      </w:r>
      <w:r>
        <w:rPr>
          <w:spacing w:val="-9"/>
          <w:w w:val="110"/>
        </w:rPr>
        <w:t xml:space="preserve"> </w:t>
      </w:r>
      <w:r>
        <w:rPr>
          <w:w w:val="110"/>
        </w:rPr>
        <w:t>stabilizing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proofErr w:type="gramStart"/>
      <w:r>
        <w:rPr>
          <w:w w:val="110"/>
        </w:rPr>
        <w:t>equalizing,</w:t>
      </w:r>
      <w:r>
        <w:rPr>
          <w:spacing w:val="-9"/>
          <w:w w:val="110"/>
        </w:rPr>
        <w:t xml:space="preserve"> </w:t>
      </w:r>
      <w:r>
        <w:rPr>
          <w:w w:val="110"/>
        </w:rPr>
        <w:t>but</w:t>
      </w:r>
      <w:proofErr w:type="gramEnd"/>
      <w:r>
        <w:rPr>
          <w:spacing w:val="-9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no</w:t>
      </w:r>
      <w:r>
        <w:rPr>
          <w:spacing w:val="-9"/>
          <w:w w:val="110"/>
        </w:rPr>
        <w:t xml:space="preserve"> </w:t>
      </w:r>
      <w:r>
        <w:rPr>
          <w:w w:val="110"/>
        </w:rPr>
        <w:t>qualitative</w:t>
      </w:r>
      <w:r>
        <w:rPr>
          <w:spacing w:val="-9"/>
          <w:w w:val="110"/>
        </w:rPr>
        <w:t xml:space="preserve"> </w:t>
      </w:r>
      <w:r>
        <w:rPr>
          <w:w w:val="110"/>
        </w:rPr>
        <w:t>effect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coexistence.</w:t>
      </w:r>
      <w:r>
        <w:rPr>
          <w:spacing w:val="13"/>
          <w:w w:val="110"/>
        </w:rPr>
        <w:t xml:space="preserve"> </w:t>
      </w:r>
      <w:commentRangeEnd w:id="8"/>
      <w:r w:rsidR="007930A8">
        <w:rPr>
          <w:rStyle w:val="CommentReference"/>
        </w:rPr>
        <w:commentReference w:id="8"/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 xml:space="preserve">Chapter 3, I extend the approach developed in Chapter 2 to discuss how priority effects, the </w:t>
      </w:r>
      <w:proofErr w:type="spellStart"/>
      <w:r>
        <w:rPr>
          <w:w w:val="110"/>
        </w:rPr>
        <w:t>phe</w:t>
      </w:r>
      <w:proofErr w:type="spellEnd"/>
      <w:r>
        <w:rPr>
          <w:w w:val="110"/>
        </w:rPr>
        <w:t xml:space="preserve">- </w:t>
      </w:r>
      <w:proofErr w:type="spellStart"/>
      <w:r>
        <w:rPr>
          <w:w w:val="110"/>
        </w:rPr>
        <w:t>nomenon</w:t>
      </w:r>
      <w:proofErr w:type="spellEnd"/>
      <w:r>
        <w:rPr>
          <w:spacing w:val="-18"/>
          <w:w w:val="110"/>
        </w:rPr>
        <w:t xml:space="preserve"> </w:t>
      </w:r>
      <w:r>
        <w:rPr>
          <w:w w:val="110"/>
        </w:rPr>
        <w:t>that</w:t>
      </w:r>
      <w:r>
        <w:rPr>
          <w:spacing w:val="-18"/>
          <w:w w:val="110"/>
        </w:rPr>
        <w:t xml:space="preserve"> </w:t>
      </w:r>
      <w:r>
        <w:rPr>
          <w:w w:val="110"/>
        </w:rPr>
        <w:t>species</w:t>
      </w:r>
      <w:r>
        <w:rPr>
          <w:spacing w:val="-18"/>
          <w:w w:val="110"/>
        </w:rPr>
        <w:t xml:space="preserve"> </w:t>
      </w:r>
      <w:r>
        <w:rPr>
          <w:w w:val="110"/>
        </w:rPr>
        <w:t>arrival</w:t>
      </w:r>
      <w:r>
        <w:rPr>
          <w:spacing w:val="-18"/>
          <w:w w:val="110"/>
        </w:rPr>
        <w:t xml:space="preserve"> </w:t>
      </w:r>
      <w:r>
        <w:rPr>
          <w:w w:val="110"/>
        </w:rPr>
        <w:t>order</w:t>
      </w:r>
      <w:r>
        <w:rPr>
          <w:spacing w:val="-18"/>
          <w:w w:val="110"/>
        </w:rPr>
        <w:t xml:space="preserve"> </w:t>
      </w:r>
      <w:r>
        <w:rPr>
          <w:w w:val="110"/>
        </w:rPr>
        <w:t>affects</w:t>
      </w:r>
      <w:r>
        <w:rPr>
          <w:spacing w:val="-18"/>
          <w:w w:val="110"/>
        </w:rPr>
        <w:t xml:space="preserve"> </w:t>
      </w:r>
      <w:r>
        <w:rPr>
          <w:w w:val="110"/>
        </w:rPr>
        <w:t>competitive</w:t>
      </w:r>
      <w:r>
        <w:rPr>
          <w:spacing w:val="-18"/>
          <w:w w:val="110"/>
        </w:rPr>
        <w:t xml:space="preserve"> </w:t>
      </w:r>
      <w:r>
        <w:rPr>
          <w:w w:val="110"/>
        </w:rPr>
        <w:t>outcomes</w:t>
      </w:r>
      <w:r>
        <w:rPr>
          <w:spacing w:val="-18"/>
          <w:w w:val="110"/>
        </w:rPr>
        <w:t xml:space="preserve"> </w:t>
      </w:r>
      <w:r>
        <w:rPr>
          <w:w w:val="110"/>
        </w:rPr>
        <w:t>(</w:t>
      </w:r>
      <w:proofErr w:type="spellStart"/>
      <w:r>
        <w:rPr>
          <w:w w:val="110"/>
        </w:rPr>
        <w:t>Fukami</w:t>
      </w:r>
      <w:proofErr w:type="spellEnd"/>
      <w:r>
        <w:rPr>
          <w:w w:val="110"/>
        </w:rPr>
        <w:t>,</w:t>
      </w:r>
      <w:r>
        <w:rPr>
          <w:spacing w:val="-18"/>
          <w:w w:val="110"/>
        </w:rPr>
        <w:t xml:space="preserve"> </w:t>
      </w:r>
      <w:r>
        <w:rPr>
          <w:w w:val="110"/>
        </w:rPr>
        <w:t>2015),</w:t>
      </w:r>
      <w:r>
        <w:rPr>
          <w:spacing w:val="-18"/>
          <w:w w:val="110"/>
        </w:rPr>
        <w:t xml:space="preserve"> </w:t>
      </w:r>
      <w:r>
        <w:rPr>
          <w:w w:val="110"/>
        </w:rPr>
        <w:t>fit</w:t>
      </w:r>
      <w:r>
        <w:rPr>
          <w:spacing w:val="-18"/>
          <w:w w:val="110"/>
        </w:rPr>
        <w:t xml:space="preserve"> </w:t>
      </w:r>
      <w:r>
        <w:rPr>
          <w:w w:val="110"/>
        </w:rPr>
        <w:t xml:space="preserve">within the stabilizing and equalizing concepts of modern coexistence </w:t>
      </w:r>
      <w:r>
        <w:rPr>
          <w:spacing w:val="-3"/>
          <w:w w:val="110"/>
        </w:rPr>
        <w:t xml:space="preserve">theory. </w:t>
      </w:r>
      <w:r>
        <w:rPr>
          <w:w w:val="110"/>
        </w:rPr>
        <w:t>I argue that the only</w:t>
      </w:r>
      <w:r>
        <w:rPr>
          <w:spacing w:val="-12"/>
          <w:w w:val="110"/>
        </w:rPr>
        <w:t xml:space="preserve"> </w:t>
      </w:r>
      <w:r>
        <w:rPr>
          <w:w w:val="110"/>
        </w:rPr>
        <w:t>compatible</w:t>
      </w:r>
      <w:r>
        <w:rPr>
          <w:spacing w:val="-12"/>
          <w:w w:val="110"/>
        </w:rPr>
        <w:t xml:space="preserve"> </w:t>
      </w:r>
      <w:r>
        <w:rPr>
          <w:w w:val="110"/>
        </w:rPr>
        <w:t>priority</w:t>
      </w:r>
      <w:r>
        <w:rPr>
          <w:spacing w:val="-12"/>
          <w:w w:val="110"/>
        </w:rPr>
        <w:t xml:space="preserve"> </w:t>
      </w:r>
      <w:r>
        <w:rPr>
          <w:w w:val="110"/>
        </w:rPr>
        <w:t>effects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w w:val="110"/>
        </w:rPr>
        <w:t>those</w:t>
      </w:r>
      <w:r>
        <w:rPr>
          <w:spacing w:val="-12"/>
          <w:w w:val="110"/>
        </w:rPr>
        <w:t xml:space="preserve"> </w:t>
      </w:r>
      <w:r>
        <w:rPr>
          <w:w w:val="110"/>
        </w:rPr>
        <w:t>characterized</w:t>
      </w:r>
      <w:r>
        <w:rPr>
          <w:spacing w:val="-12"/>
          <w:w w:val="110"/>
        </w:rPr>
        <w:t xml:space="preserve"> </w:t>
      </w:r>
      <w:r>
        <w:rPr>
          <w:spacing w:val="-4"/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positive</w:t>
      </w:r>
      <w:r>
        <w:rPr>
          <w:spacing w:val="-12"/>
          <w:w w:val="110"/>
        </w:rPr>
        <w:t xml:space="preserve"> </w:t>
      </w:r>
      <w:r>
        <w:rPr>
          <w:w w:val="110"/>
        </w:rPr>
        <w:t>frequency</w:t>
      </w:r>
      <w:r>
        <w:rPr>
          <w:spacing w:val="-12"/>
          <w:w w:val="110"/>
        </w:rPr>
        <w:t xml:space="preserve"> </w:t>
      </w:r>
      <w:r>
        <w:rPr>
          <w:w w:val="110"/>
        </w:rPr>
        <w:t>dependence, irrespective</w:t>
      </w:r>
      <w:r>
        <w:rPr>
          <w:spacing w:val="-19"/>
          <w:w w:val="110"/>
        </w:rPr>
        <w:t xml:space="preserve"> </w:t>
      </w:r>
      <w:r>
        <w:rPr>
          <w:w w:val="110"/>
        </w:rPr>
        <w:t>of</w:t>
      </w:r>
      <w:r>
        <w:rPr>
          <w:spacing w:val="-19"/>
          <w:w w:val="110"/>
        </w:rPr>
        <w:t xml:space="preserve"> </w:t>
      </w:r>
      <w:r>
        <w:rPr>
          <w:w w:val="110"/>
        </w:rPr>
        <w:t>whether</w:t>
      </w:r>
      <w:r>
        <w:rPr>
          <w:spacing w:val="-19"/>
          <w:w w:val="110"/>
        </w:rPr>
        <w:t xml:space="preserve"> </w:t>
      </w:r>
      <w:r>
        <w:rPr>
          <w:w w:val="110"/>
        </w:rPr>
        <w:t>they</w:t>
      </w:r>
      <w:r>
        <w:rPr>
          <w:spacing w:val="-19"/>
          <w:w w:val="110"/>
        </w:rPr>
        <w:t xml:space="preserve"> </w:t>
      </w:r>
      <w:r>
        <w:rPr>
          <w:w w:val="110"/>
        </w:rPr>
        <w:t>emerge</w:t>
      </w:r>
      <w:r>
        <w:rPr>
          <w:spacing w:val="-19"/>
          <w:w w:val="110"/>
        </w:rPr>
        <w:t xml:space="preserve"> </w:t>
      </w:r>
      <w:r>
        <w:rPr>
          <w:w w:val="110"/>
        </w:rPr>
        <w:t>in</w:t>
      </w:r>
      <w:r>
        <w:rPr>
          <w:spacing w:val="-19"/>
          <w:w w:val="110"/>
        </w:rPr>
        <w:t xml:space="preserve"> </w:t>
      </w:r>
      <w:r>
        <w:rPr>
          <w:w w:val="110"/>
        </w:rPr>
        <w:t>equilibrium</w:t>
      </w:r>
      <w:r>
        <w:rPr>
          <w:spacing w:val="-19"/>
          <w:w w:val="110"/>
        </w:rPr>
        <w:t xml:space="preserve"> </w:t>
      </w:r>
      <w:r>
        <w:rPr>
          <w:w w:val="110"/>
        </w:rPr>
        <w:t>or</w:t>
      </w:r>
      <w:r>
        <w:rPr>
          <w:spacing w:val="-19"/>
          <w:w w:val="110"/>
        </w:rPr>
        <w:t xml:space="preserve"> </w:t>
      </w:r>
      <w:r>
        <w:rPr>
          <w:w w:val="110"/>
        </w:rPr>
        <w:t>non-equilibrium</w:t>
      </w:r>
      <w:r>
        <w:rPr>
          <w:spacing w:val="-19"/>
          <w:w w:val="110"/>
        </w:rPr>
        <w:t xml:space="preserve"> </w:t>
      </w:r>
      <w:r>
        <w:rPr>
          <w:w w:val="110"/>
        </w:rPr>
        <w:t>systems.</w:t>
      </w:r>
      <w:r>
        <w:rPr>
          <w:spacing w:val="10"/>
          <w:w w:val="110"/>
        </w:rPr>
        <w:t xml:space="preserve"> </w:t>
      </w:r>
      <w:r>
        <w:rPr>
          <w:w w:val="110"/>
        </w:rPr>
        <w:t>By</w:t>
      </w:r>
      <w:r>
        <w:rPr>
          <w:spacing w:val="-19"/>
          <w:w w:val="110"/>
        </w:rPr>
        <w:t xml:space="preserve"> </w:t>
      </w:r>
      <w:proofErr w:type="spellStart"/>
      <w:r>
        <w:rPr>
          <w:w w:val="110"/>
        </w:rPr>
        <w:t>explor</w:t>
      </w:r>
      <w:proofErr w:type="spellEnd"/>
      <w:r>
        <w:rPr>
          <w:w w:val="110"/>
        </w:rPr>
        <w:t xml:space="preserve">- </w:t>
      </w:r>
      <w:proofErr w:type="spellStart"/>
      <w:r>
        <w:rPr>
          <w:w w:val="110"/>
        </w:rPr>
        <w:t>ing</w:t>
      </w:r>
      <w:proofErr w:type="spellEnd"/>
      <w:r>
        <w:rPr>
          <w:w w:val="110"/>
        </w:rPr>
        <w:t xml:space="preserve"> the connections among different </w:t>
      </w:r>
      <w:r>
        <w:rPr>
          <w:spacing w:val="-3"/>
          <w:w w:val="110"/>
        </w:rPr>
        <w:t xml:space="preserve">frameworks </w:t>
      </w:r>
      <w:r>
        <w:rPr>
          <w:w w:val="110"/>
        </w:rPr>
        <w:t xml:space="preserve">of species coexistence, the </w:t>
      </w:r>
      <w:r>
        <w:rPr>
          <w:spacing w:val="-3"/>
          <w:w w:val="110"/>
        </w:rPr>
        <w:t xml:space="preserve">two </w:t>
      </w:r>
      <w:r>
        <w:rPr>
          <w:w w:val="110"/>
        </w:rPr>
        <w:t>chapters together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lay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foundation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further</w:t>
      </w:r>
      <w:r>
        <w:rPr>
          <w:spacing w:val="-11"/>
          <w:w w:val="110"/>
        </w:rPr>
        <w:t xml:space="preserve"> </w:t>
      </w:r>
      <w:r>
        <w:rPr>
          <w:w w:val="110"/>
        </w:rPr>
        <w:t>conceptual</w:t>
      </w:r>
      <w:r>
        <w:rPr>
          <w:spacing w:val="-11"/>
          <w:w w:val="110"/>
        </w:rPr>
        <w:t xml:space="preserve"> </w:t>
      </w:r>
      <w:r>
        <w:rPr>
          <w:w w:val="110"/>
        </w:rPr>
        <w:t>advances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incorporate</w:t>
      </w:r>
      <w:r>
        <w:rPr>
          <w:spacing w:val="-11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complicated interactions.</w:t>
      </w:r>
    </w:p>
    <w:p w14:paraId="55F578C5" w14:textId="77777777" w:rsidR="00C7220E" w:rsidRDefault="00C7220E">
      <w:pPr>
        <w:spacing w:line="415" w:lineRule="auto"/>
        <w:jc w:val="both"/>
        <w:sectPr w:rsidR="00C7220E">
          <w:headerReference w:type="even" r:id="rId10"/>
          <w:headerReference w:type="default" r:id="rId11"/>
          <w:pgSz w:w="12240" w:h="15840"/>
          <w:pgMar w:top="1680" w:right="1340" w:bottom="280" w:left="1340" w:header="1390" w:footer="0" w:gutter="0"/>
          <w:pgNumType w:start="2"/>
          <w:cols w:space="720"/>
        </w:sectPr>
      </w:pPr>
    </w:p>
    <w:p w14:paraId="45271381" w14:textId="77777777" w:rsidR="00C7220E" w:rsidRDefault="00C7220E">
      <w:pPr>
        <w:pStyle w:val="BodyText"/>
        <w:rPr>
          <w:sz w:val="20"/>
        </w:rPr>
      </w:pPr>
    </w:p>
    <w:p w14:paraId="072411F6" w14:textId="77777777" w:rsidR="00C7220E" w:rsidRDefault="00C7220E">
      <w:pPr>
        <w:pStyle w:val="BodyText"/>
        <w:rPr>
          <w:sz w:val="20"/>
        </w:rPr>
      </w:pPr>
    </w:p>
    <w:p w14:paraId="0DD1B288" w14:textId="746F30B9" w:rsidR="00C7220E" w:rsidRDefault="005A168B">
      <w:pPr>
        <w:pStyle w:val="BodyText"/>
        <w:spacing w:before="261" w:line="415" w:lineRule="auto"/>
        <w:ind w:left="819" w:right="98" w:firstLine="566"/>
        <w:jc w:val="both"/>
      </w:pPr>
      <w:r>
        <w:rPr>
          <w:w w:val="110"/>
        </w:rPr>
        <w:t xml:space="preserve">In Chapter 4, I ask how the interactions between plants and soil microbes influence plant coexistence. It is known that systems vary in the impacts microbes </w:t>
      </w:r>
      <w:r>
        <w:rPr>
          <w:spacing w:val="-5"/>
          <w:w w:val="110"/>
        </w:rPr>
        <w:t xml:space="preserve">have </w:t>
      </w:r>
      <w:r>
        <w:rPr>
          <w:w w:val="110"/>
        </w:rPr>
        <w:t xml:space="preserve">on plants and in the </w:t>
      </w:r>
      <w:proofErr w:type="gramStart"/>
      <w:r>
        <w:rPr>
          <w:spacing w:val="-4"/>
          <w:w w:val="110"/>
        </w:rPr>
        <w:t>ways</w:t>
      </w:r>
      <w:proofErr w:type="gramEnd"/>
      <w:r>
        <w:rPr>
          <w:spacing w:val="-4"/>
          <w:w w:val="110"/>
        </w:rPr>
        <w:t xml:space="preserve"> </w:t>
      </w:r>
      <w:r>
        <w:rPr>
          <w:w w:val="110"/>
        </w:rPr>
        <w:t xml:space="preserve">plants compete with each </w:t>
      </w:r>
      <w:r>
        <w:rPr>
          <w:spacing w:val="-3"/>
          <w:w w:val="110"/>
        </w:rPr>
        <w:t xml:space="preserve">other, </w:t>
      </w:r>
      <w:r>
        <w:rPr>
          <w:w w:val="110"/>
        </w:rPr>
        <w:t xml:space="preserve">rendering a general predictive theory difficult (Lekberg et al., 2018). Building on the previous </w:t>
      </w:r>
      <w:r>
        <w:rPr>
          <w:spacing w:val="-3"/>
          <w:w w:val="110"/>
        </w:rPr>
        <w:t xml:space="preserve">two </w:t>
      </w:r>
      <w:r>
        <w:rPr>
          <w:w w:val="110"/>
        </w:rPr>
        <w:t>chapters, I argue that the concepts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niche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fitness</w:t>
      </w:r>
      <w:r>
        <w:rPr>
          <w:spacing w:val="-12"/>
          <w:w w:val="110"/>
        </w:rPr>
        <w:t xml:space="preserve"> </w:t>
      </w:r>
      <w:r>
        <w:rPr>
          <w:w w:val="110"/>
        </w:rPr>
        <w:t>difference</w:t>
      </w:r>
      <w:r>
        <w:rPr>
          <w:spacing w:val="-12"/>
          <w:w w:val="110"/>
        </w:rPr>
        <w:t xml:space="preserve"> </w:t>
      </w:r>
      <w:r>
        <w:rPr>
          <w:w w:val="110"/>
        </w:rPr>
        <w:t>from</w:t>
      </w:r>
      <w:r>
        <w:rPr>
          <w:spacing w:val="-12"/>
          <w:w w:val="110"/>
        </w:rPr>
        <w:t xml:space="preserve"> </w:t>
      </w:r>
      <w:r>
        <w:rPr>
          <w:w w:val="110"/>
        </w:rPr>
        <w:t>modern</w:t>
      </w:r>
      <w:r>
        <w:rPr>
          <w:spacing w:val="-12"/>
          <w:w w:val="110"/>
        </w:rPr>
        <w:t xml:space="preserve"> </w:t>
      </w:r>
      <w:r>
        <w:rPr>
          <w:w w:val="110"/>
        </w:rPr>
        <w:t>coexistence</w:t>
      </w:r>
      <w:r>
        <w:rPr>
          <w:spacing w:val="-12"/>
          <w:w w:val="110"/>
        </w:rPr>
        <w:t xml:space="preserve"> </w:t>
      </w:r>
      <w:r>
        <w:rPr>
          <w:w w:val="110"/>
        </w:rPr>
        <w:t>theory</w:t>
      </w:r>
      <w:r>
        <w:rPr>
          <w:spacing w:val="-12"/>
          <w:w w:val="110"/>
        </w:rPr>
        <w:t xml:space="preserve"> </w:t>
      </w:r>
      <w:r>
        <w:rPr>
          <w:w w:val="110"/>
        </w:rPr>
        <w:t>should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used</w:t>
      </w:r>
      <w:r>
        <w:rPr>
          <w:spacing w:val="-12"/>
          <w:w w:val="110"/>
        </w:rPr>
        <w:t xml:space="preserve"> </w:t>
      </w:r>
      <w:r>
        <w:rPr>
          <w:w w:val="110"/>
        </w:rPr>
        <w:t>to contextualize</w:t>
      </w:r>
      <w:r>
        <w:rPr>
          <w:spacing w:val="-17"/>
          <w:w w:val="110"/>
        </w:rPr>
        <w:t xml:space="preserve"> </w:t>
      </w:r>
      <w:r>
        <w:rPr>
          <w:w w:val="110"/>
        </w:rPr>
        <w:t>how</w:t>
      </w:r>
      <w:r>
        <w:rPr>
          <w:spacing w:val="-17"/>
          <w:w w:val="110"/>
        </w:rPr>
        <w:t xml:space="preserve"> </w:t>
      </w:r>
      <w:r>
        <w:rPr>
          <w:w w:val="110"/>
        </w:rPr>
        <w:t>soil</w:t>
      </w:r>
      <w:r>
        <w:rPr>
          <w:spacing w:val="-17"/>
          <w:w w:val="110"/>
        </w:rPr>
        <w:t xml:space="preserve"> </w:t>
      </w:r>
      <w:r>
        <w:rPr>
          <w:w w:val="110"/>
        </w:rPr>
        <w:t>microbes</w:t>
      </w:r>
      <w:r>
        <w:rPr>
          <w:spacing w:val="-17"/>
          <w:w w:val="110"/>
        </w:rPr>
        <w:t xml:space="preserve"> </w:t>
      </w:r>
      <w:r>
        <w:rPr>
          <w:w w:val="110"/>
        </w:rPr>
        <w:t>contribute</w:t>
      </w:r>
      <w:r>
        <w:rPr>
          <w:spacing w:val="-17"/>
          <w:w w:val="110"/>
        </w:rPr>
        <w:t xml:space="preserve"> </w:t>
      </w:r>
      <w:r>
        <w:rPr>
          <w:w w:val="110"/>
        </w:rPr>
        <w:t>to</w:t>
      </w:r>
      <w:r>
        <w:rPr>
          <w:spacing w:val="-17"/>
          <w:w w:val="110"/>
        </w:rPr>
        <w:t xml:space="preserve"> </w:t>
      </w:r>
      <w:r>
        <w:rPr>
          <w:w w:val="110"/>
        </w:rPr>
        <w:t>plant</w:t>
      </w:r>
      <w:r>
        <w:rPr>
          <w:spacing w:val="-17"/>
          <w:w w:val="110"/>
        </w:rPr>
        <w:t xml:space="preserve"> </w:t>
      </w:r>
      <w:r>
        <w:rPr>
          <w:w w:val="110"/>
        </w:rPr>
        <w:t>coexistence</w:t>
      </w:r>
      <w:r>
        <w:rPr>
          <w:spacing w:val="-17"/>
          <w:w w:val="110"/>
        </w:rPr>
        <w:t xml:space="preserve"> </w:t>
      </w:r>
      <w:r>
        <w:rPr>
          <w:w w:val="110"/>
        </w:rPr>
        <w:t>(</w:t>
      </w:r>
      <w:proofErr w:type="spellStart"/>
      <w:r>
        <w:rPr>
          <w:w w:val="110"/>
        </w:rPr>
        <w:t>Ke</w:t>
      </w:r>
      <w:proofErr w:type="spellEnd"/>
      <w:r>
        <w:rPr>
          <w:spacing w:val="-17"/>
          <w:w w:val="110"/>
        </w:rPr>
        <w:t xml:space="preserve"> </w:t>
      </w:r>
      <w:r>
        <w:rPr>
          <w:w w:val="110"/>
        </w:rPr>
        <w:t>and</w:t>
      </w:r>
      <w:r>
        <w:rPr>
          <w:spacing w:val="-17"/>
          <w:w w:val="110"/>
        </w:rPr>
        <w:t xml:space="preserve"> </w:t>
      </w:r>
      <w:r>
        <w:rPr>
          <w:w w:val="110"/>
        </w:rPr>
        <w:t>Miki,</w:t>
      </w:r>
      <w:r>
        <w:rPr>
          <w:spacing w:val="-17"/>
          <w:w w:val="110"/>
        </w:rPr>
        <w:t xml:space="preserve"> </w:t>
      </w:r>
      <w:r>
        <w:rPr>
          <w:w w:val="110"/>
        </w:rPr>
        <w:t>2015).</w:t>
      </w:r>
      <w:r>
        <w:rPr>
          <w:spacing w:val="5"/>
          <w:w w:val="110"/>
        </w:rPr>
        <w:t xml:space="preserve"> </w:t>
      </w:r>
      <w:r>
        <w:rPr>
          <w:w w:val="110"/>
        </w:rPr>
        <w:t>With a</w:t>
      </w:r>
      <w:r>
        <w:rPr>
          <w:spacing w:val="-11"/>
          <w:w w:val="110"/>
        </w:rPr>
        <w:t xml:space="preserve"> </w:t>
      </w:r>
      <w:r>
        <w:rPr>
          <w:w w:val="110"/>
        </w:rPr>
        <w:t>general</w:t>
      </w:r>
      <w:r>
        <w:rPr>
          <w:spacing w:val="-11"/>
          <w:w w:val="110"/>
        </w:rPr>
        <w:t xml:space="preserve"> </w:t>
      </w:r>
      <w:r>
        <w:rPr>
          <w:w w:val="110"/>
        </w:rPr>
        <w:t>plant–soil</w:t>
      </w:r>
      <w:r>
        <w:rPr>
          <w:spacing w:val="-11"/>
          <w:w w:val="110"/>
        </w:rPr>
        <w:t xml:space="preserve"> </w:t>
      </w:r>
      <w:r>
        <w:rPr>
          <w:w w:val="110"/>
        </w:rPr>
        <w:t>microbe</w:t>
      </w:r>
      <w:r>
        <w:rPr>
          <w:spacing w:val="-11"/>
          <w:w w:val="110"/>
        </w:rPr>
        <w:t xml:space="preserve"> </w:t>
      </w:r>
      <w:r>
        <w:rPr>
          <w:w w:val="110"/>
        </w:rPr>
        <w:t>interaction</w:t>
      </w:r>
      <w:r>
        <w:rPr>
          <w:spacing w:val="-11"/>
          <w:w w:val="110"/>
        </w:rPr>
        <w:t xml:space="preserve"> </w:t>
      </w:r>
      <w:r>
        <w:rPr>
          <w:w w:val="110"/>
        </w:rPr>
        <w:t>model,</w:t>
      </w:r>
      <w:r>
        <w:rPr>
          <w:spacing w:val="-11"/>
          <w:w w:val="110"/>
        </w:rPr>
        <w:t xml:space="preserve"> </w:t>
      </w:r>
      <w:r>
        <w:rPr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w w:val="110"/>
        </w:rPr>
        <w:t>show</w:t>
      </w:r>
      <w:r>
        <w:rPr>
          <w:spacing w:val="-11"/>
          <w:w w:val="110"/>
        </w:rPr>
        <w:t xml:space="preserve"> </w:t>
      </w:r>
      <w:r>
        <w:rPr>
          <w:w w:val="110"/>
        </w:rPr>
        <w:t>that,</w:t>
      </w:r>
      <w:r>
        <w:rPr>
          <w:spacing w:val="-11"/>
          <w:w w:val="110"/>
        </w:rPr>
        <w:t xml:space="preserve"> </w:t>
      </w:r>
      <w:r>
        <w:rPr>
          <w:w w:val="110"/>
        </w:rPr>
        <w:t>depending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 xml:space="preserve">host-specificity, both pathogens and mutualists can </w:t>
      </w:r>
      <w:commentRangeStart w:id="9"/>
      <w:r w:rsidR="005D0AC1" w:rsidRPr="005D0AC1">
        <w:rPr>
          <w:w w:val="110"/>
          <w:highlight w:val="yellow"/>
        </w:rPr>
        <w:t>affect</w:t>
      </w:r>
      <w:commentRangeEnd w:id="9"/>
      <w:r w:rsidR="005D0AC1">
        <w:rPr>
          <w:rStyle w:val="CommentReference"/>
        </w:rPr>
        <w:commentReference w:id="9"/>
      </w:r>
      <w:r w:rsidR="005D0AC1">
        <w:rPr>
          <w:w w:val="110"/>
        </w:rPr>
        <w:t xml:space="preserve"> </w:t>
      </w:r>
      <w:r>
        <w:rPr>
          <w:w w:val="110"/>
        </w:rPr>
        <w:t xml:space="preserve">the niche difference between competing plants. </w:t>
      </w:r>
      <w:r>
        <w:rPr>
          <w:spacing w:val="-4"/>
          <w:w w:val="110"/>
        </w:rPr>
        <w:t xml:space="preserve">Moreover, </w:t>
      </w:r>
      <w:r>
        <w:rPr>
          <w:w w:val="110"/>
        </w:rPr>
        <w:t xml:space="preserve">soil microbes can </w:t>
      </w:r>
      <w:r w:rsidRPr="005D0AC1">
        <w:rPr>
          <w:w w:val="110"/>
          <w:highlight w:val="yellow"/>
        </w:rPr>
        <w:t>affect</w:t>
      </w:r>
      <w:r>
        <w:rPr>
          <w:w w:val="110"/>
        </w:rPr>
        <w:t xml:space="preserve"> plant fitness differences and modify the importance</w:t>
      </w:r>
      <w:r>
        <w:rPr>
          <w:spacing w:val="-17"/>
          <w:w w:val="110"/>
        </w:rPr>
        <w:t xml:space="preserve"> </w:t>
      </w:r>
      <w:r>
        <w:rPr>
          <w:w w:val="110"/>
        </w:rPr>
        <w:t>of plant–plant</w:t>
      </w:r>
      <w:r>
        <w:rPr>
          <w:spacing w:val="-23"/>
          <w:w w:val="110"/>
        </w:rPr>
        <w:t xml:space="preserve"> </w:t>
      </w:r>
      <w:r>
        <w:rPr>
          <w:w w:val="110"/>
        </w:rPr>
        <w:t>competition</w:t>
      </w:r>
      <w:r>
        <w:rPr>
          <w:spacing w:val="-23"/>
          <w:w w:val="110"/>
        </w:rPr>
        <w:t xml:space="preserve"> </w:t>
      </w:r>
      <w:r>
        <w:rPr>
          <w:w w:val="110"/>
        </w:rPr>
        <w:t>for</w:t>
      </w:r>
      <w:r>
        <w:rPr>
          <w:spacing w:val="-23"/>
          <w:w w:val="110"/>
        </w:rPr>
        <w:t xml:space="preserve"> </w:t>
      </w:r>
      <w:r>
        <w:rPr>
          <w:w w:val="110"/>
        </w:rPr>
        <w:t>determining</w:t>
      </w:r>
      <w:r>
        <w:rPr>
          <w:spacing w:val="-23"/>
          <w:w w:val="110"/>
        </w:rPr>
        <w:t xml:space="preserve"> </w:t>
      </w:r>
      <w:r>
        <w:rPr>
          <w:w w:val="110"/>
        </w:rPr>
        <w:t>plant</w:t>
      </w:r>
      <w:r>
        <w:rPr>
          <w:spacing w:val="-23"/>
          <w:w w:val="110"/>
        </w:rPr>
        <w:t xml:space="preserve"> </w:t>
      </w:r>
      <w:r>
        <w:rPr>
          <w:w w:val="110"/>
        </w:rPr>
        <w:t>coexistence,</w:t>
      </w:r>
      <w:r>
        <w:rPr>
          <w:spacing w:val="-19"/>
          <w:w w:val="110"/>
        </w:rPr>
        <w:t xml:space="preserve"> </w:t>
      </w:r>
      <w:commentRangeStart w:id="10"/>
      <w:r>
        <w:rPr>
          <w:w w:val="110"/>
        </w:rPr>
        <w:t>a</w:t>
      </w:r>
      <w:r>
        <w:rPr>
          <w:spacing w:val="-23"/>
          <w:w w:val="110"/>
        </w:rPr>
        <w:t xml:space="preserve"> </w:t>
      </w:r>
      <w:r>
        <w:rPr>
          <w:w w:val="110"/>
        </w:rPr>
        <w:t>role</w:t>
      </w:r>
      <w:r>
        <w:rPr>
          <w:spacing w:val="-23"/>
          <w:w w:val="110"/>
        </w:rPr>
        <w:t xml:space="preserve"> </w:t>
      </w:r>
      <w:commentRangeEnd w:id="10"/>
      <w:r w:rsidR="00BD6C17">
        <w:rPr>
          <w:rStyle w:val="CommentReference"/>
        </w:rPr>
        <w:commentReference w:id="10"/>
      </w:r>
      <w:r>
        <w:rPr>
          <w:w w:val="110"/>
        </w:rPr>
        <w:t>that</w:t>
      </w:r>
      <w:r>
        <w:rPr>
          <w:spacing w:val="-23"/>
          <w:w w:val="110"/>
        </w:rPr>
        <w:t xml:space="preserve"> </w:t>
      </w:r>
      <w:r>
        <w:rPr>
          <w:w w:val="110"/>
        </w:rPr>
        <w:t>is</w:t>
      </w:r>
      <w:r>
        <w:rPr>
          <w:spacing w:val="-23"/>
          <w:w w:val="110"/>
        </w:rPr>
        <w:t xml:space="preserve"> </w:t>
      </w:r>
      <w:r>
        <w:rPr>
          <w:w w:val="110"/>
        </w:rPr>
        <w:t>often</w:t>
      </w:r>
      <w:r>
        <w:rPr>
          <w:spacing w:val="-23"/>
          <w:w w:val="110"/>
        </w:rPr>
        <w:t xml:space="preserve"> </w:t>
      </w:r>
      <w:r>
        <w:rPr>
          <w:spacing w:val="-3"/>
          <w:w w:val="110"/>
        </w:rPr>
        <w:t>overlooked</w:t>
      </w:r>
      <w:r>
        <w:rPr>
          <w:spacing w:val="-23"/>
          <w:w w:val="110"/>
        </w:rPr>
        <w:t xml:space="preserve"> </w:t>
      </w:r>
      <w:r>
        <w:rPr>
          <w:spacing w:val="-4"/>
          <w:w w:val="110"/>
        </w:rPr>
        <w:t xml:space="preserve">by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literature.</w:t>
      </w:r>
      <w:r>
        <w:rPr>
          <w:spacing w:val="20"/>
          <w:w w:val="110"/>
        </w:rPr>
        <w:t xml:space="preserve"> </w:t>
      </w:r>
      <w:r>
        <w:rPr>
          <w:w w:val="110"/>
        </w:rPr>
        <w:t>I</w:t>
      </w:r>
      <w:r>
        <w:rPr>
          <w:spacing w:val="-13"/>
          <w:w w:val="110"/>
        </w:rPr>
        <w:t xml:space="preserve"> </w:t>
      </w:r>
      <w:r>
        <w:rPr>
          <w:w w:val="110"/>
        </w:rPr>
        <w:t>then</w:t>
      </w:r>
      <w:r>
        <w:rPr>
          <w:spacing w:val="-13"/>
          <w:w w:val="110"/>
        </w:rPr>
        <w:t xml:space="preserve"> </w:t>
      </w:r>
      <w:r>
        <w:rPr>
          <w:w w:val="110"/>
        </w:rPr>
        <w:t>propose</w:t>
      </w:r>
      <w:r>
        <w:rPr>
          <w:spacing w:val="-13"/>
          <w:w w:val="110"/>
        </w:rPr>
        <w:t xml:space="preserve"> </w:t>
      </w:r>
      <w:r>
        <w:rPr>
          <w:w w:val="110"/>
        </w:rPr>
        <w:t>experimental</w:t>
      </w:r>
      <w:r>
        <w:rPr>
          <w:spacing w:val="-13"/>
          <w:w w:val="110"/>
        </w:rPr>
        <w:t xml:space="preserve"> </w:t>
      </w:r>
      <w:r>
        <w:rPr>
          <w:w w:val="110"/>
        </w:rPr>
        <w:t>designs</w:t>
      </w:r>
      <w:r>
        <w:rPr>
          <w:spacing w:val="-13"/>
          <w:w w:val="110"/>
        </w:rPr>
        <w:t xml:space="preserve"> </w:t>
      </w:r>
      <w:r>
        <w:rPr>
          <w:w w:val="110"/>
        </w:rPr>
        <w:t>that</w:t>
      </w:r>
      <w:r>
        <w:rPr>
          <w:spacing w:val="-13"/>
          <w:w w:val="110"/>
        </w:rPr>
        <w:t xml:space="preserve"> </w:t>
      </w:r>
      <w:r>
        <w:rPr>
          <w:w w:val="110"/>
        </w:rPr>
        <w:t>can</w:t>
      </w:r>
      <w:r>
        <w:rPr>
          <w:spacing w:val="-13"/>
          <w:w w:val="110"/>
        </w:rPr>
        <w:t xml:space="preserve"> </w:t>
      </w:r>
      <w:r>
        <w:rPr>
          <w:w w:val="110"/>
        </w:rPr>
        <w:t>efficiently</w:t>
      </w:r>
      <w:r>
        <w:rPr>
          <w:spacing w:val="-13"/>
          <w:w w:val="110"/>
        </w:rPr>
        <w:t xml:space="preserve"> </w:t>
      </w:r>
      <w:r>
        <w:rPr>
          <w:w w:val="110"/>
        </w:rPr>
        <w:t>measure</w:t>
      </w:r>
      <w:r>
        <w:rPr>
          <w:spacing w:val="-13"/>
          <w:w w:val="110"/>
        </w:rPr>
        <w:t xml:space="preserve"> </w:t>
      </w:r>
      <w:r>
        <w:rPr>
          <w:w w:val="110"/>
        </w:rPr>
        <w:t>both</w:t>
      </w:r>
      <w:r>
        <w:rPr>
          <w:spacing w:val="-13"/>
          <w:w w:val="110"/>
        </w:rPr>
        <w:t xml:space="preserve"> </w:t>
      </w:r>
      <w:r>
        <w:rPr>
          <w:w w:val="110"/>
        </w:rPr>
        <w:t xml:space="preserve">plant– soil microbe and plant–plant interactions. With an empirical case </w:t>
      </w:r>
      <w:r>
        <w:rPr>
          <w:spacing w:val="-5"/>
          <w:w w:val="110"/>
        </w:rPr>
        <w:t xml:space="preserve">study, </w:t>
      </w:r>
      <w:r>
        <w:rPr>
          <w:w w:val="110"/>
        </w:rPr>
        <w:t xml:space="preserve">I demonstrate how the proposed predictive </w:t>
      </w:r>
      <w:r>
        <w:rPr>
          <w:spacing w:val="-3"/>
          <w:w w:val="110"/>
        </w:rPr>
        <w:t xml:space="preserve">framework </w:t>
      </w:r>
      <w:r>
        <w:rPr>
          <w:w w:val="110"/>
        </w:rPr>
        <w:t xml:space="preserve">can provide a better </w:t>
      </w:r>
      <w:r>
        <w:rPr>
          <w:spacing w:val="-6"/>
          <w:w w:val="110"/>
        </w:rPr>
        <w:t xml:space="preserve">way </w:t>
      </w:r>
      <w:r>
        <w:rPr>
          <w:w w:val="110"/>
        </w:rPr>
        <w:t>to identify the actual processes</w:t>
      </w:r>
      <w:r>
        <w:rPr>
          <w:spacing w:val="-8"/>
          <w:w w:val="110"/>
        </w:rPr>
        <w:t xml:space="preserve"> </w:t>
      </w:r>
      <w:r>
        <w:rPr>
          <w:w w:val="110"/>
        </w:rPr>
        <w:t>through</w:t>
      </w:r>
      <w:r>
        <w:rPr>
          <w:spacing w:val="-8"/>
          <w:w w:val="110"/>
        </w:rPr>
        <w:t xml:space="preserve"> </w:t>
      </w:r>
      <w:r>
        <w:rPr>
          <w:w w:val="110"/>
        </w:rPr>
        <w:t>which</w:t>
      </w:r>
      <w:r>
        <w:rPr>
          <w:spacing w:val="-8"/>
          <w:w w:val="110"/>
        </w:rPr>
        <w:t xml:space="preserve"> </w:t>
      </w:r>
      <w:r>
        <w:rPr>
          <w:w w:val="110"/>
        </w:rPr>
        <w:t>soil</w:t>
      </w:r>
      <w:r>
        <w:rPr>
          <w:spacing w:val="-8"/>
          <w:w w:val="110"/>
        </w:rPr>
        <w:t xml:space="preserve"> </w:t>
      </w:r>
      <w:r>
        <w:rPr>
          <w:w w:val="110"/>
        </w:rPr>
        <w:t>microbes</w:t>
      </w:r>
      <w:r>
        <w:rPr>
          <w:spacing w:val="-8"/>
          <w:w w:val="110"/>
        </w:rPr>
        <w:t xml:space="preserve"> </w:t>
      </w:r>
      <w:r w:rsidRPr="005D0AC1">
        <w:rPr>
          <w:w w:val="110"/>
          <w:highlight w:val="yellow"/>
        </w:rPr>
        <w:t>affect</w:t>
      </w:r>
      <w:r>
        <w:rPr>
          <w:spacing w:val="-8"/>
          <w:w w:val="110"/>
        </w:rPr>
        <w:t xml:space="preserve"> </w:t>
      </w:r>
      <w:r>
        <w:rPr>
          <w:w w:val="110"/>
        </w:rPr>
        <w:t>plant</w:t>
      </w:r>
      <w:r>
        <w:rPr>
          <w:spacing w:val="-8"/>
          <w:w w:val="110"/>
        </w:rPr>
        <w:t xml:space="preserve"> </w:t>
      </w:r>
      <w:r>
        <w:rPr>
          <w:w w:val="110"/>
        </w:rPr>
        <w:t>coexistence.</w:t>
      </w:r>
    </w:p>
    <w:p w14:paraId="40BACCAB" w14:textId="6525C798" w:rsidR="00C7220E" w:rsidRDefault="005A168B">
      <w:pPr>
        <w:pStyle w:val="BodyText"/>
        <w:spacing w:before="215" w:line="415" w:lineRule="auto"/>
        <w:ind w:left="819" w:right="98" w:firstLine="566"/>
        <w:jc w:val="both"/>
      </w:pPr>
      <w:r>
        <w:rPr>
          <w:w w:val="110"/>
        </w:rPr>
        <w:t xml:space="preserve">In Chapter 5 and 6, I focus on the temporal development of plant–soil microbe interactions at Bodega </w:t>
      </w:r>
      <w:r>
        <w:rPr>
          <w:spacing w:val="-8"/>
          <w:w w:val="110"/>
        </w:rPr>
        <w:t xml:space="preserve">Bay, </w:t>
      </w:r>
      <w:r>
        <w:rPr>
          <w:w w:val="110"/>
        </w:rPr>
        <w:t xml:space="preserve">a coastal foredune community dominated </w:t>
      </w:r>
      <w:r>
        <w:rPr>
          <w:spacing w:val="-4"/>
          <w:w w:val="110"/>
        </w:rPr>
        <w:t xml:space="preserve">by </w:t>
      </w:r>
      <w:r>
        <w:rPr>
          <w:w w:val="110"/>
        </w:rPr>
        <w:t>four perennial species:</w:t>
      </w:r>
      <w:r>
        <w:rPr>
          <w:spacing w:val="-28"/>
          <w:w w:val="110"/>
        </w:rPr>
        <w:t xml:space="preserve"> </w:t>
      </w:r>
      <w:r>
        <w:rPr>
          <w:w w:val="110"/>
        </w:rPr>
        <w:t>the</w:t>
      </w:r>
      <w:r>
        <w:rPr>
          <w:spacing w:val="-45"/>
          <w:w w:val="110"/>
        </w:rPr>
        <w:t xml:space="preserve"> </w:t>
      </w:r>
      <w:r>
        <w:rPr>
          <w:w w:val="110"/>
        </w:rPr>
        <w:t>introduced</w:t>
      </w:r>
      <w:r>
        <w:rPr>
          <w:spacing w:val="-45"/>
          <w:w w:val="110"/>
        </w:rPr>
        <w:t xml:space="preserve"> </w:t>
      </w:r>
      <w:r>
        <w:rPr>
          <w:w w:val="110"/>
        </w:rPr>
        <w:t>grass</w:t>
      </w:r>
      <w:r>
        <w:rPr>
          <w:spacing w:val="-45"/>
          <w:w w:val="110"/>
        </w:rPr>
        <w:t xml:space="preserve"> </w:t>
      </w:r>
      <w:proofErr w:type="spellStart"/>
      <w:r>
        <w:rPr>
          <w:i/>
          <w:w w:val="110"/>
        </w:rPr>
        <w:t>Ammophila</w:t>
      </w:r>
      <w:proofErr w:type="spellEnd"/>
      <w:r>
        <w:rPr>
          <w:i/>
          <w:spacing w:val="-45"/>
          <w:w w:val="110"/>
        </w:rPr>
        <w:t xml:space="preserve"> </w:t>
      </w:r>
      <w:proofErr w:type="spellStart"/>
      <w:r>
        <w:rPr>
          <w:i/>
          <w:w w:val="110"/>
        </w:rPr>
        <w:t>arenaria</w:t>
      </w:r>
      <w:proofErr w:type="spellEnd"/>
      <w:r>
        <w:rPr>
          <w:i/>
          <w:spacing w:val="-45"/>
          <w:w w:val="110"/>
        </w:rPr>
        <w:t xml:space="preserve"> </w:t>
      </w:r>
      <w:r>
        <w:rPr>
          <w:w w:val="110"/>
        </w:rPr>
        <w:t>(</w:t>
      </w:r>
      <w:proofErr w:type="spellStart"/>
      <w:r>
        <w:rPr>
          <w:w w:val="110"/>
        </w:rPr>
        <w:t>Poaceae</w:t>
      </w:r>
      <w:proofErr w:type="spellEnd"/>
      <w:r>
        <w:rPr>
          <w:w w:val="110"/>
        </w:rPr>
        <w:t>),</w:t>
      </w:r>
      <w:r>
        <w:rPr>
          <w:spacing w:val="-43"/>
          <w:w w:val="110"/>
        </w:rPr>
        <w:t xml:space="preserve"> </w:t>
      </w:r>
      <w:r>
        <w:rPr>
          <w:w w:val="110"/>
        </w:rPr>
        <w:t>the</w:t>
      </w:r>
      <w:r>
        <w:rPr>
          <w:spacing w:val="-45"/>
          <w:w w:val="110"/>
        </w:rPr>
        <w:t xml:space="preserve"> </w:t>
      </w:r>
      <w:r>
        <w:rPr>
          <w:w w:val="110"/>
        </w:rPr>
        <w:t>introduced</w:t>
      </w:r>
      <w:r>
        <w:rPr>
          <w:spacing w:val="-45"/>
          <w:w w:val="110"/>
        </w:rPr>
        <w:t xml:space="preserve"> </w:t>
      </w:r>
      <w:r>
        <w:rPr>
          <w:w w:val="110"/>
        </w:rPr>
        <w:t>succulent</w:t>
      </w:r>
      <w:r>
        <w:rPr>
          <w:spacing w:val="-45"/>
          <w:w w:val="110"/>
        </w:rPr>
        <w:t xml:space="preserve"> </w:t>
      </w:r>
      <w:r>
        <w:rPr>
          <w:w w:val="110"/>
        </w:rPr>
        <w:t xml:space="preserve">dwarf- </w:t>
      </w:r>
      <w:r>
        <w:rPr>
          <w:w w:val="105"/>
        </w:rPr>
        <w:t xml:space="preserve">shrub </w:t>
      </w:r>
      <w:proofErr w:type="spellStart"/>
      <w:r>
        <w:rPr>
          <w:i/>
          <w:w w:val="105"/>
        </w:rPr>
        <w:t>Carpobrotus</w:t>
      </w:r>
      <w:proofErr w:type="spellEnd"/>
      <w:r>
        <w:rPr>
          <w:i/>
          <w:w w:val="105"/>
        </w:rPr>
        <w:t xml:space="preserve"> edulis </w:t>
      </w:r>
      <w:r>
        <w:rPr>
          <w:w w:val="105"/>
        </w:rPr>
        <w:t>(</w:t>
      </w:r>
      <w:proofErr w:type="spellStart"/>
      <w:r>
        <w:rPr>
          <w:w w:val="105"/>
        </w:rPr>
        <w:t>Aizoaceae</w:t>
      </w:r>
      <w:proofErr w:type="spellEnd"/>
      <w:r>
        <w:rPr>
          <w:w w:val="105"/>
        </w:rPr>
        <w:t xml:space="preserve">), and the native shrubs </w:t>
      </w:r>
      <w:proofErr w:type="spellStart"/>
      <w:r>
        <w:rPr>
          <w:i/>
          <w:w w:val="105"/>
        </w:rPr>
        <w:t>Baccharis</w:t>
      </w:r>
      <w:proofErr w:type="spellEnd"/>
      <w:r>
        <w:rPr>
          <w:i/>
          <w:w w:val="105"/>
        </w:rPr>
        <w:t xml:space="preserve"> </w:t>
      </w:r>
      <w:proofErr w:type="spellStart"/>
      <w:r>
        <w:rPr>
          <w:i/>
          <w:w w:val="105"/>
        </w:rPr>
        <w:t>pilularis</w:t>
      </w:r>
      <w:proofErr w:type="spellEnd"/>
      <w:r>
        <w:rPr>
          <w:i/>
          <w:spacing w:val="-37"/>
          <w:w w:val="105"/>
        </w:rPr>
        <w:t xml:space="preserve"> </w:t>
      </w:r>
      <w:r>
        <w:rPr>
          <w:w w:val="105"/>
        </w:rPr>
        <w:t xml:space="preserve">(Asteraceae) </w:t>
      </w:r>
      <w:r>
        <w:rPr>
          <w:w w:val="110"/>
        </w:rPr>
        <w:t>and</w:t>
      </w:r>
      <w:r>
        <w:rPr>
          <w:spacing w:val="-26"/>
          <w:w w:val="110"/>
        </w:rPr>
        <w:t xml:space="preserve"> </w:t>
      </w:r>
      <w:proofErr w:type="spellStart"/>
      <w:r>
        <w:rPr>
          <w:i/>
          <w:w w:val="110"/>
        </w:rPr>
        <w:t>Lupinus</w:t>
      </w:r>
      <w:proofErr w:type="spellEnd"/>
      <w:r>
        <w:rPr>
          <w:i/>
          <w:spacing w:val="-26"/>
          <w:w w:val="110"/>
        </w:rPr>
        <w:t xml:space="preserve"> </w:t>
      </w:r>
      <w:proofErr w:type="spellStart"/>
      <w:r>
        <w:rPr>
          <w:i/>
          <w:w w:val="110"/>
        </w:rPr>
        <w:t>arboreus</w:t>
      </w:r>
      <w:proofErr w:type="spellEnd"/>
      <w:r>
        <w:rPr>
          <w:i/>
          <w:spacing w:val="-26"/>
          <w:w w:val="110"/>
        </w:rPr>
        <w:t xml:space="preserve"> </w:t>
      </w:r>
      <w:r>
        <w:rPr>
          <w:w w:val="110"/>
        </w:rPr>
        <w:t>(Fabaceae).</w:t>
      </w:r>
      <w:r>
        <w:rPr>
          <w:spacing w:val="-6"/>
          <w:w w:val="110"/>
        </w:rPr>
        <w:t xml:space="preserve"> </w:t>
      </w:r>
      <w:r>
        <w:rPr>
          <w:w w:val="110"/>
        </w:rPr>
        <w:t>I</w:t>
      </w:r>
      <w:r>
        <w:rPr>
          <w:spacing w:val="-26"/>
          <w:w w:val="110"/>
        </w:rPr>
        <w:t xml:space="preserve"> </w:t>
      </w:r>
      <w:r>
        <w:rPr>
          <w:w w:val="110"/>
        </w:rPr>
        <w:t>use</w:t>
      </w:r>
      <w:r>
        <w:rPr>
          <w:spacing w:val="-26"/>
          <w:w w:val="110"/>
        </w:rPr>
        <w:t xml:space="preserve"> </w:t>
      </w:r>
      <w:r>
        <w:rPr>
          <w:w w:val="110"/>
        </w:rPr>
        <w:t>a</w:t>
      </w:r>
      <w:r>
        <w:rPr>
          <w:spacing w:val="-26"/>
          <w:w w:val="110"/>
        </w:rPr>
        <w:t xml:space="preserve"> </w:t>
      </w:r>
      <w:r>
        <w:rPr>
          <w:w w:val="110"/>
        </w:rPr>
        <w:t>series</w:t>
      </w:r>
      <w:r>
        <w:rPr>
          <w:spacing w:val="-26"/>
          <w:w w:val="110"/>
        </w:rPr>
        <w:t xml:space="preserve"> </w:t>
      </w:r>
      <w:r>
        <w:rPr>
          <w:w w:val="110"/>
        </w:rPr>
        <w:t>of</w:t>
      </w:r>
      <w:r>
        <w:rPr>
          <w:spacing w:val="-26"/>
          <w:w w:val="110"/>
        </w:rPr>
        <w:t xml:space="preserve"> </w:t>
      </w:r>
      <w:r>
        <w:rPr>
          <w:w w:val="110"/>
        </w:rPr>
        <w:t>high-resolution</w:t>
      </w:r>
      <w:r>
        <w:rPr>
          <w:spacing w:val="-26"/>
          <w:w w:val="110"/>
        </w:rPr>
        <w:t xml:space="preserve"> </w:t>
      </w:r>
      <w:r>
        <w:rPr>
          <w:w w:val="110"/>
        </w:rPr>
        <w:t>aerial</w:t>
      </w:r>
      <w:r>
        <w:rPr>
          <w:spacing w:val="-26"/>
          <w:w w:val="110"/>
        </w:rPr>
        <w:t xml:space="preserve"> </w:t>
      </w:r>
      <w:r>
        <w:rPr>
          <w:w w:val="110"/>
        </w:rPr>
        <w:t>photos,</w:t>
      </w:r>
      <w:r>
        <w:rPr>
          <w:spacing w:val="-25"/>
          <w:w w:val="110"/>
        </w:rPr>
        <w:t xml:space="preserve"> </w:t>
      </w:r>
      <w:r>
        <w:rPr>
          <w:w w:val="110"/>
        </w:rPr>
        <w:t>which</w:t>
      </w:r>
      <w:r>
        <w:rPr>
          <w:spacing w:val="-26"/>
          <w:w w:val="110"/>
        </w:rPr>
        <w:t xml:space="preserve"> </w:t>
      </w:r>
      <w:r>
        <w:rPr>
          <w:spacing w:val="-3"/>
          <w:w w:val="110"/>
        </w:rPr>
        <w:t xml:space="preserve">were </w:t>
      </w:r>
      <w:r>
        <w:rPr>
          <w:w w:val="110"/>
        </w:rPr>
        <w:t>taken annually from 1992 to 2016, to estimate the age of individual plants (</w:t>
      </w:r>
      <w:proofErr w:type="spellStart"/>
      <w:r>
        <w:rPr>
          <w:w w:val="110"/>
        </w:rPr>
        <w:t>Danin</w:t>
      </w:r>
      <w:proofErr w:type="spellEnd"/>
      <w:r>
        <w:rPr>
          <w:w w:val="110"/>
        </w:rPr>
        <w:t xml:space="preserve"> et al., 1998). From</w:t>
      </w:r>
      <w:r>
        <w:rPr>
          <w:spacing w:val="-28"/>
          <w:w w:val="110"/>
        </w:rPr>
        <w:t xml:space="preserve"> </w:t>
      </w:r>
      <w:r>
        <w:rPr>
          <w:w w:val="110"/>
        </w:rPr>
        <w:t>the</w:t>
      </w:r>
      <w:r>
        <w:rPr>
          <w:spacing w:val="-28"/>
          <w:w w:val="110"/>
        </w:rPr>
        <w:t xml:space="preserve"> </w:t>
      </w:r>
      <w:commentRangeStart w:id="11"/>
      <w:r>
        <w:rPr>
          <w:w w:val="110"/>
        </w:rPr>
        <w:t>age</w:t>
      </w:r>
      <w:r>
        <w:rPr>
          <w:spacing w:val="-28"/>
          <w:w w:val="110"/>
        </w:rPr>
        <w:t xml:space="preserve"> </w:t>
      </w:r>
      <w:r>
        <w:rPr>
          <w:w w:val="110"/>
        </w:rPr>
        <w:t>estimations</w:t>
      </w:r>
      <w:commentRangeEnd w:id="11"/>
      <w:r w:rsidR="007432CB">
        <w:rPr>
          <w:rStyle w:val="CommentReference"/>
        </w:rPr>
        <w:commentReference w:id="11"/>
      </w:r>
      <w:r>
        <w:rPr>
          <w:w w:val="110"/>
        </w:rPr>
        <w:t>,</w:t>
      </w:r>
      <w:r>
        <w:rPr>
          <w:spacing w:val="-25"/>
          <w:w w:val="110"/>
        </w:rPr>
        <w:t xml:space="preserve"> </w:t>
      </w:r>
      <w:r>
        <w:rPr>
          <w:w w:val="110"/>
        </w:rPr>
        <w:t>I</w:t>
      </w:r>
      <w:r>
        <w:rPr>
          <w:spacing w:val="-28"/>
          <w:w w:val="110"/>
        </w:rPr>
        <w:t xml:space="preserve"> </w:t>
      </w:r>
      <w:r>
        <w:rPr>
          <w:w w:val="110"/>
        </w:rPr>
        <w:t>reconstruct</w:t>
      </w:r>
      <w:r>
        <w:rPr>
          <w:spacing w:val="-28"/>
          <w:w w:val="110"/>
        </w:rPr>
        <w:t xml:space="preserve"> </w:t>
      </w:r>
      <w:r>
        <w:rPr>
          <w:w w:val="110"/>
        </w:rPr>
        <w:t>a</w:t>
      </w:r>
      <w:r>
        <w:rPr>
          <w:spacing w:val="-28"/>
          <w:w w:val="110"/>
        </w:rPr>
        <w:t xml:space="preserve"> </w:t>
      </w:r>
      <w:proofErr w:type="spellStart"/>
      <w:r>
        <w:rPr>
          <w:w w:val="110"/>
        </w:rPr>
        <w:t>chronosequence</w:t>
      </w:r>
      <w:proofErr w:type="spellEnd"/>
      <w:r>
        <w:rPr>
          <w:spacing w:val="-28"/>
          <w:w w:val="110"/>
        </w:rPr>
        <w:t xml:space="preserve"> </w:t>
      </w:r>
      <w:r>
        <w:rPr>
          <w:w w:val="110"/>
        </w:rPr>
        <w:t>of</w:t>
      </w:r>
      <w:r>
        <w:rPr>
          <w:spacing w:val="-28"/>
          <w:w w:val="110"/>
        </w:rPr>
        <w:t xml:space="preserve"> </w:t>
      </w:r>
      <w:r>
        <w:rPr>
          <w:w w:val="110"/>
        </w:rPr>
        <w:t>soil</w:t>
      </w:r>
      <w:r>
        <w:rPr>
          <w:spacing w:val="-28"/>
          <w:w w:val="110"/>
        </w:rPr>
        <w:t xml:space="preserve"> </w:t>
      </w:r>
      <w:r>
        <w:rPr>
          <w:w w:val="110"/>
        </w:rPr>
        <w:t>conditioning</w:t>
      </w:r>
      <w:r>
        <w:rPr>
          <w:spacing w:val="-28"/>
          <w:w w:val="110"/>
        </w:rPr>
        <w:t xml:space="preserve"> </w:t>
      </w:r>
      <w:r>
        <w:rPr>
          <w:w w:val="110"/>
        </w:rPr>
        <w:t>length, ranging</w:t>
      </w:r>
      <w:r>
        <w:rPr>
          <w:spacing w:val="-11"/>
          <w:w w:val="110"/>
        </w:rPr>
        <w:t xml:space="preserve"> </w:t>
      </w:r>
      <w:r>
        <w:rPr>
          <w:w w:val="110"/>
        </w:rPr>
        <w:t>between</w:t>
      </w:r>
      <w:r>
        <w:rPr>
          <w:spacing w:val="-11"/>
          <w:w w:val="110"/>
        </w:rPr>
        <w:t xml:space="preserve"> </w:t>
      </w:r>
      <w:r>
        <w:rPr>
          <w:w w:val="110"/>
        </w:rPr>
        <w:t>1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11</w:t>
      </w:r>
      <w:r>
        <w:rPr>
          <w:spacing w:val="-11"/>
          <w:w w:val="110"/>
        </w:rPr>
        <w:t xml:space="preserve"> </w:t>
      </w:r>
      <w:r>
        <w:rPr>
          <w:w w:val="110"/>
        </w:rPr>
        <w:t>years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i/>
          <w:w w:val="110"/>
        </w:rPr>
        <w:t>L.</w:t>
      </w:r>
      <w:r>
        <w:rPr>
          <w:i/>
          <w:spacing w:val="-11"/>
          <w:w w:val="110"/>
        </w:rPr>
        <w:t xml:space="preserve"> </w:t>
      </w:r>
      <w:proofErr w:type="spellStart"/>
      <w:r>
        <w:rPr>
          <w:i/>
          <w:w w:val="110"/>
        </w:rPr>
        <w:t>arboreus</w:t>
      </w:r>
      <w:proofErr w:type="spellEnd"/>
      <w:r>
        <w:rPr>
          <w:i/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del w:id="12" w:author="Yu-Hsiang Tseng [11]" w:date="2019-05-04T22:48:00Z">
        <w:r w:rsidDel="004B7C50">
          <w:rPr>
            <w:w w:val="110"/>
          </w:rPr>
          <w:delText>between</w:delText>
        </w:r>
        <w:r w:rsidDel="004B7C50">
          <w:rPr>
            <w:spacing w:val="-11"/>
            <w:w w:val="110"/>
          </w:rPr>
          <w:delText xml:space="preserve"> </w:delText>
        </w:r>
      </w:del>
      <w:r>
        <w:rPr>
          <w:w w:val="110"/>
        </w:rPr>
        <w:t>2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25</w:t>
      </w:r>
      <w:r>
        <w:rPr>
          <w:spacing w:val="-11"/>
          <w:w w:val="110"/>
        </w:rPr>
        <w:t xml:space="preserve"> </w:t>
      </w:r>
      <w:r>
        <w:rPr>
          <w:w w:val="110"/>
        </w:rPr>
        <w:t>years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other</w:t>
      </w:r>
      <w:r>
        <w:rPr>
          <w:spacing w:val="-11"/>
          <w:w w:val="110"/>
        </w:rPr>
        <w:t xml:space="preserve"> </w:t>
      </w:r>
      <w:r>
        <w:rPr>
          <w:w w:val="110"/>
        </w:rPr>
        <w:t xml:space="preserve">three species. In Chapter 5, I examine the successional dynamics of soil fungal communities associated with </w:t>
      </w:r>
      <w:r>
        <w:rPr>
          <w:i/>
          <w:w w:val="110"/>
        </w:rPr>
        <w:t xml:space="preserve">C. edulis </w:t>
      </w:r>
      <w:r>
        <w:rPr>
          <w:w w:val="110"/>
        </w:rPr>
        <w:t xml:space="preserve">and </w:t>
      </w:r>
      <w:r>
        <w:rPr>
          <w:i/>
          <w:w w:val="110"/>
        </w:rPr>
        <w:t xml:space="preserve">L. </w:t>
      </w:r>
      <w:proofErr w:type="spellStart"/>
      <w:r>
        <w:rPr>
          <w:i/>
          <w:w w:val="110"/>
        </w:rPr>
        <w:t>arboreus</w:t>
      </w:r>
      <w:proofErr w:type="spellEnd"/>
      <w:r>
        <w:rPr>
          <w:w w:val="110"/>
        </w:rPr>
        <w:t>. By collecting soil from plant individuals</w:t>
      </w:r>
      <w:r>
        <w:rPr>
          <w:spacing w:val="-11"/>
          <w:w w:val="110"/>
        </w:rPr>
        <w:t xml:space="preserve"> </w:t>
      </w:r>
      <w:r>
        <w:rPr>
          <w:w w:val="110"/>
        </w:rPr>
        <w:t>along the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chronosequence</w:t>
      </w:r>
      <w:commentRangeStart w:id="13"/>
      <w:del w:id="14" w:author="Yu-Hsiang Tseng [12]" w:date="2019-05-04T22:43:00Z">
        <w:r w:rsidDel="004B7C50">
          <w:rPr>
            <w:w w:val="110"/>
          </w:rPr>
          <w:delText>,</w:delText>
        </w:r>
        <w:r w:rsidDel="004B7C50">
          <w:rPr>
            <w:spacing w:val="-6"/>
            <w:w w:val="110"/>
          </w:rPr>
          <w:delText xml:space="preserve"> </w:delText>
        </w:r>
      </w:del>
      <w:commentRangeEnd w:id="13"/>
      <w:r w:rsidR="004B7C50">
        <w:rPr>
          <w:rStyle w:val="CommentReference"/>
        </w:rPr>
        <w:commentReference w:id="13"/>
      </w:r>
      <w:r>
        <w:rPr>
          <w:w w:val="110"/>
        </w:rPr>
        <w:t>and</w:t>
      </w:r>
      <w:proofErr w:type="spellEnd"/>
      <w:r>
        <w:rPr>
          <w:spacing w:val="-6"/>
          <w:w w:val="110"/>
        </w:rPr>
        <w:t xml:space="preserve"> </w:t>
      </w:r>
      <w:r>
        <w:rPr>
          <w:w w:val="110"/>
        </w:rPr>
        <w:t>re-sampling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subset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individuals</w:t>
      </w:r>
      <w:r>
        <w:rPr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three</w:t>
      </w:r>
      <w:r>
        <w:rPr>
          <w:spacing w:val="-6"/>
          <w:w w:val="110"/>
        </w:rPr>
        <w:t xml:space="preserve"> </w:t>
      </w:r>
      <w:r>
        <w:rPr>
          <w:w w:val="110"/>
        </w:rPr>
        <w:t>consecutive</w:t>
      </w:r>
      <w:r>
        <w:rPr>
          <w:spacing w:val="-6"/>
          <w:w w:val="110"/>
        </w:rPr>
        <w:t xml:space="preserve"> </w:t>
      </w:r>
      <w:r>
        <w:rPr>
          <w:w w:val="110"/>
        </w:rPr>
        <w:t>years,</w:t>
      </w:r>
      <w:r>
        <w:rPr>
          <w:spacing w:val="-6"/>
          <w:w w:val="110"/>
        </w:rPr>
        <w:t xml:space="preserve"> </w:t>
      </w:r>
      <w:r>
        <w:rPr>
          <w:w w:val="110"/>
        </w:rPr>
        <w:t>I test the hypothesis that a deterministic force is structuring fungal communities and</w:t>
      </w:r>
      <w:r>
        <w:rPr>
          <w:spacing w:val="-21"/>
          <w:w w:val="110"/>
        </w:rPr>
        <w:t xml:space="preserve"> </w:t>
      </w:r>
      <w:commentRangeStart w:id="15"/>
      <w:r>
        <w:rPr>
          <w:w w:val="110"/>
        </w:rPr>
        <w:t>drives</w:t>
      </w:r>
      <w:commentRangeEnd w:id="15"/>
      <w:r w:rsidR="004B7C50">
        <w:rPr>
          <w:rStyle w:val="CommentReference"/>
        </w:rPr>
        <w:commentReference w:id="15"/>
      </w:r>
    </w:p>
    <w:p w14:paraId="594A9DFA" w14:textId="77777777" w:rsidR="00C7220E" w:rsidRDefault="00C7220E">
      <w:pPr>
        <w:spacing w:line="415" w:lineRule="auto"/>
        <w:jc w:val="both"/>
        <w:sectPr w:rsidR="00C7220E">
          <w:pgSz w:w="12240" w:h="15840"/>
          <w:pgMar w:top="1680" w:right="1340" w:bottom="280" w:left="1340" w:header="1390" w:footer="0" w:gutter="0"/>
          <w:cols w:space="720"/>
        </w:sectPr>
      </w:pPr>
    </w:p>
    <w:p w14:paraId="1E9B6234" w14:textId="77777777" w:rsidR="00C7220E" w:rsidRDefault="00C7220E">
      <w:pPr>
        <w:pStyle w:val="BodyText"/>
        <w:rPr>
          <w:sz w:val="20"/>
        </w:rPr>
      </w:pPr>
    </w:p>
    <w:p w14:paraId="4A132B53" w14:textId="77777777" w:rsidR="00C7220E" w:rsidRDefault="00C7220E">
      <w:pPr>
        <w:pStyle w:val="BodyText"/>
        <w:rPr>
          <w:sz w:val="20"/>
        </w:rPr>
      </w:pPr>
    </w:p>
    <w:p w14:paraId="5C71DF19" w14:textId="77777777" w:rsidR="00C7220E" w:rsidRPr="002815B1" w:rsidRDefault="005A168B">
      <w:pPr>
        <w:pStyle w:val="BodyText"/>
        <w:spacing w:before="261" w:line="415" w:lineRule="auto"/>
        <w:ind w:left="100" w:right="817"/>
        <w:jc w:val="both"/>
        <w:rPr>
          <w:color w:val="4F81BD" w:themeColor="accent1"/>
          <w:rPrChange w:id="16" w:author="Yu-Hsiang Tseng [14]" w:date="2019-05-04T22:56:00Z">
            <w:rPr/>
          </w:rPrChange>
        </w:rPr>
      </w:pPr>
      <w:r>
        <w:rPr>
          <w:w w:val="110"/>
        </w:rPr>
        <w:t xml:space="preserve">their </w:t>
      </w:r>
      <w:r>
        <w:rPr>
          <w:spacing w:val="-3"/>
          <w:w w:val="110"/>
        </w:rPr>
        <w:t xml:space="preserve">convergence </w:t>
      </w:r>
      <w:r>
        <w:rPr>
          <w:w w:val="110"/>
        </w:rPr>
        <w:t xml:space="preserve">(Connell and </w:t>
      </w:r>
      <w:proofErr w:type="spellStart"/>
      <w:r>
        <w:rPr>
          <w:w w:val="110"/>
        </w:rPr>
        <w:t>Slatyer</w:t>
      </w:r>
      <w:proofErr w:type="spellEnd"/>
      <w:r>
        <w:rPr>
          <w:w w:val="110"/>
        </w:rPr>
        <w:t>, 1977, Dini-</w:t>
      </w:r>
      <w:proofErr w:type="spellStart"/>
      <w:r>
        <w:rPr>
          <w:w w:val="110"/>
        </w:rPr>
        <w:t>Andreote</w:t>
      </w:r>
      <w:proofErr w:type="spellEnd"/>
      <w:r>
        <w:rPr>
          <w:w w:val="110"/>
        </w:rPr>
        <w:t xml:space="preserve"> et al., 2015, Li et al., 2016). </w:t>
      </w:r>
      <w:commentRangeStart w:id="17"/>
      <w:r w:rsidRPr="002815B1">
        <w:rPr>
          <w:color w:val="4F81BD" w:themeColor="accent1"/>
          <w:w w:val="110"/>
          <w:rPrChange w:id="18" w:author="Yu-Hsiang Tseng [14]" w:date="2019-05-04T22:56:00Z">
            <w:rPr>
              <w:w w:val="110"/>
            </w:rPr>
          </w:rPrChange>
        </w:rPr>
        <w:t xml:space="preserve">I show that the beta diversity among fungal communities decreased and </w:t>
      </w:r>
      <w:commentRangeStart w:id="19"/>
      <w:r w:rsidRPr="002815B1">
        <w:rPr>
          <w:color w:val="4F81BD" w:themeColor="accent1"/>
          <w:w w:val="110"/>
          <w:rPrChange w:id="20" w:author="Yu-Hsiang Tseng [14]" w:date="2019-05-04T22:56:00Z">
            <w:rPr>
              <w:w w:val="110"/>
            </w:rPr>
          </w:rPrChange>
        </w:rPr>
        <w:t>our ability to predict the fungal community composition increased as plants aged</w:t>
      </w:r>
      <w:commentRangeEnd w:id="19"/>
      <w:r w:rsidR="008C28AA">
        <w:rPr>
          <w:rStyle w:val="CommentReference"/>
        </w:rPr>
        <w:commentReference w:id="19"/>
      </w:r>
      <w:r w:rsidRPr="002815B1">
        <w:rPr>
          <w:color w:val="4F81BD" w:themeColor="accent1"/>
          <w:w w:val="110"/>
          <w:rPrChange w:id="21" w:author="Yu-Hsiang Tseng [14]" w:date="2019-05-04T22:56:00Z">
            <w:rPr>
              <w:w w:val="110"/>
            </w:rPr>
          </w:rPrChange>
        </w:rPr>
        <w:t xml:space="preserve">. I argue that the combination of </w:t>
      </w:r>
      <w:proofErr w:type="spellStart"/>
      <w:r w:rsidRPr="002815B1">
        <w:rPr>
          <w:color w:val="4F81BD" w:themeColor="accent1"/>
          <w:w w:val="110"/>
          <w:rPrChange w:id="22" w:author="Yu-Hsiang Tseng [14]" w:date="2019-05-04T22:56:00Z">
            <w:rPr>
              <w:w w:val="110"/>
            </w:rPr>
          </w:rPrChange>
        </w:rPr>
        <w:t>chronosequence</w:t>
      </w:r>
      <w:proofErr w:type="spellEnd"/>
      <w:r w:rsidRPr="002815B1">
        <w:rPr>
          <w:color w:val="4F81BD" w:themeColor="accent1"/>
          <w:w w:val="110"/>
          <w:rPrChange w:id="23" w:author="Yu-Hsiang Tseng [14]" w:date="2019-05-04T22:56:00Z">
            <w:rPr>
              <w:w w:val="110"/>
            </w:rPr>
          </w:rPrChange>
        </w:rPr>
        <w:t xml:space="preserve"> and longitudinal data strengthened the inference of an underlying deterministic process shaping soil fungal communities.</w:t>
      </w:r>
      <w:commentRangeEnd w:id="17"/>
      <w:r w:rsidR="002815B1">
        <w:rPr>
          <w:rStyle w:val="CommentReference"/>
        </w:rPr>
        <w:commentReference w:id="17"/>
      </w:r>
    </w:p>
    <w:p w14:paraId="1788BB05" w14:textId="77777777" w:rsidR="00C7220E" w:rsidRDefault="005A168B">
      <w:pPr>
        <w:pStyle w:val="BodyText"/>
        <w:spacing w:before="207" w:line="415" w:lineRule="auto"/>
        <w:ind w:left="100" w:right="817" w:firstLine="566"/>
        <w:jc w:val="both"/>
      </w:pPr>
      <w:r>
        <w:rPr>
          <w:w w:val="110"/>
        </w:rPr>
        <w:t>Despite</w:t>
      </w:r>
      <w:r>
        <w:rPr>
          <w:spacing w:val="-9"/>
          <w:w w:val="110"/>
        </w:rPr>
        <w:t xml:space="preserve"> </w:t>
      </w:r>
      <w:r>
        <w:rPr>
          <w:w w:val="110"/>
        </w:rPr>
        <w:t>our</w:t>
      </w:r>
      <w:r>
        <w:rPr>
          <w:spacing w:val="-10"/>
          <w:w w:val="110"/>
        </w:rPr>
        <w:t xml:space="preserve"> </w:t>
      </w:r>
      <w:r>
        <w:rPr>
          <w:w w:val="110"/>
        </w:rPr>
        <w:t>growing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knowledge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successional</w:t>
      </w:r>
      <w:r>
        <w:rPr>
          <w:spacing w:val="-9"/>
          <w:w w:val="110"/>
        </w:rPr>
        <w:t xml:space="preserve"> </w:t>
      </w:r>
      <w:r>
        <w:rPr>
          <w:w w:val="110"/>
        </w:rPr>
        <w:t>dynamics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soil</w:t>
      </w:r>
      <w:r>
        <w:rPr>
          <w:spacing w:val="-9"/>
          <w:w w:val="110"/>
        </w:rPr>
        <w:t xml:space="preserve"> </w:t>
      </w:r>
      <w:r>
        <w:rPr>
          <w:w w:val="110"/>
        </w:rPr>
        <w:t>microbes,</w:t>
      </w:r>
      <w:r>
        <w:rPr>
          <w:spacing w:val="-9"/>
          <w:w w:val="110"/>
        </w:rPr>
        <w:t xml:space="preserve"> </w:t>
      </w:r>
      <w:r>
        <w:rPr>
          <w:w w:val="110"/>
        </w:rPr>
        <w:t xml:space="preserve">how their effects on plants vary with conditioning time </w:t>
      </w:r>
      <w:commentRangeStart w:id="24"/>
      <w:r>
        <w:rPr>
          <w:w w:val="110"/>
        </w:rPr>
        <w:t>remains</w:t>
      </w:r>
      <w:commentRangeEnd w:id="24"/>
      <w:r w:rsidR="00AE6ADC">
        <w:rPr>
          <w:rStyle w:val="CommentReference"/>
        </w:rPr>
        <w:commentReference w:id="24"/>
      </w:r>
      <w:r>
        <w:rPr>
          <w:w w:val="110"/>
        </w:rPr>
        <w:t xml:space="preserve"> rarely studied (</w:t>
      </w:r>
      <w:proofErr w:type="spellStart"/>
      <w:r>
        <w:rPr>
          <w:w w:val="110"/>
        </w:rPr>
        <w:t>Kardol</w:t>
      </w:r>
      <w:proofErr w:type="spellEnd"/>
      <w:r>
        <w:rPr>
          <w:w w:val="110"/>
        </w:rPr>
        <w:t xml:space="preserve"> et al., 2013a,</w:t>
      </w:r>
      <w:r>
        <w:rPr>
          <w:spacing w:val="-21"/>
          <w:w w:val="110"/>
        </w:rPr>
        <w:t xml:space="preserve"> </w:t>
      </w:r>
      <w:proofErr w:type="spellStart"/>
      <w:r>
        <w:rPr>
          <w:w w:val="110"/>
        </w:rPr>
        <w:t>Lepinay</w:t>
      </w:r>
      <w:proofErr w:type="spellEnd"/>
      <w:r>
        <w:rPr>
          <w:spacing w:val="-21"/>
          <w:w w:val="110"/>
        </w:rPr>
        <w:t xml:space="preserve"> </w:t>
      </w:r>
      <w:r>
        <w:rPr>
          <w:w w:val="110"/>
        </w:rPr>
        <w:t>et</w:t>
      </w:r>
      <w:r>
        <w:rPr>
          <w:spacing w:val="-21"/>
          <w:w w:val="110"/>
        </w:rPr>
        <w:t xml:space="preserve"> </w:t>
      </w:r>
      <w:r>
        <w:rPr>
          <w:w w:val="110"/>
        </w:rPr>
        <w:t>al.,</w:t>
      </w:r>
      <w:r>
        <w:rPr>
          <w:spacing w:val="-21"/>
          <w:w w:val="110"/>
        </w:rPr>
        <w:t xml:space="preserve"> </w:t>
      </w:r>
      <w:r>
        <w:rPr>
          <w:w w:val="110"/>
        </w:rPr>
        <w:t>2018). This</w:t>
      </w:r>
      <w:r>
        <w:rPr>
          <w:spacing w:val="-21"/>
          <w:w w:val="110"/>
        </w:rPr>
        <w:t xml:space="preserve"> </w:t>
      </w:r>
      <w:r>
        <w:rPr>
          <w:w w:val="110"/>
        </w:rPr>
        <w:t>is</w:t>
      </w:r>
      <w:r>
        <w:rPr>
          <w:spacing w:val="-21"/>
          <w:w w:val="110"/>
        </w:rPr>
        <w:t xml:space="preserve"> </w:t>
      </w:r>
      <w:r>
        <w:rPr>
          <w:w w:val="110"/>
        </w:rPr>
        <w:t>presumably</w:t>
      </w:r>
      <w:r>
        <w:rPr>
          <w:spacing w:val="-21"/>
          <w:w w:val="110"/>
        </w:rPr>
        <w:t xml:space="preserve"> </w:t>
      </w:r>
      <w:r>
        <w:rPr>
          <w:w w:val="110"/>
        </w:rPr>
        <w:t>because</w:t>
      </w:r>
      <w:r>
        <w:rPr>
          <w:spacing w:val="-21"/>
          <w:w w:val="110"/>
        </w:rPr>
        <w:t xml:space="preserve"> </w:t>
      </w:r>
      <w:r>
        <w:rPr>
          <w:w w:val="110"/>
        </w:rPr>
        <w:t>preparing</w:t>
      </w:r>
      <w:r>
        <w:rPr>
          <w:spacing w:val="-21"/>
          <w:w w:val="110"/>
        </w:rPr>
        <w:t xml:space="preserve"> </w:t>
      </w:r>
      <w:r>
        <w:rPr>
          <w:w w:val="110"/>
        </w:rPr>
        <w:t>soils</w:t>
      </w:r>
      <w:r>
        <w:rPr>
          <w:spacing w:val="-21"/>
          <w:w w:val="110"/>
        </w:rPr>
        <w:t xml:space="preserve"> </w:t>
      </w:r>
      <w:r>
        <w:rPr>
          <w:w w:val="110"/>
        </w:rPr>
        <w:t>with</w:t>
      </w:r>
      <w:r>
        <w:rPr>
          <w:spacing w:val="-21"/>
          <w:w w:val="110"/>
        </w:rPr>
        <w:t xml:space="preserve"> </w:t>
      </w:r>
      <w:r>
        <w:rPr>
          <w:w w:val="110"/>
        </w:rPr>
        <w:t>different</w:t>
      </w:r>
      <w:r>
        <w:rPr>
          <w:spacing w:val="-21"/>
          <w:w w:val="110"/>
        </w:rPr>
        <w:t xml:space="preserve"> </w:t>
      </w:r>
      <w:r>
        <w:rPr>
          <w:w w:val="110"/>
        </w:rPr>
        <w:t xml:space="preserve">con- </w:t>
      </w:r>
      <w:proofErr w:type="spellStart"/>
      <w:r>
        <w:rPr>
          <w:w w:val="110"/>
        </w:rPr>
        <w:t>ditioning</w:t>
      </w:r>
      <w:proofErr w:type="spellEnd"/>
      <w:r>
        <w:rPr>
          <w:spacing w:val="-4"/>
          <w:w w:val="110"/>
        </w:rPr>
        <w:t xml:space="preserve"> </w:t>
      </w:r>
      <w:r>
        <w:rPr>
          <w:w w:val="110"/>
        </w:rPr>
        <w:t>lengths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often</w:t>
      </w:r>
      <w:r>
        <w:rPr>
          <w:spacing w:val="-3"/>
          <w:w w:val="110"/>
        </w:rPr>
        <w:t xml:space="preserve"> </w:t>
      </w:r>
      <w:r>
        <w:rPr>
          <w:w w:val="110"/>
        </w:rPr>
        <w:t>not</w:t>
      </w:r>
      <w:r>
        <w:rPr>
          <w:spacing w:val="-4"/>
          <w:w w:val="110"/>
        </w:rPr>
        <w:t xml:space="preserve"> </w:t>
      </w:r>
      <w:r>
        <w:rPr>
          <w:w w:val="110"/>
        </w:rPr>
        <w:t>feasible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greenhouse</w:t>
      </w:r>
      <w:r>
        <w:rPr>
          <w:spacing w:val="-4"/>
          <w:w w:val="110"/>
        </w:rPr>
        <w:t xml:space="preserve"> </w:t>
      </w:r>
      <w:r>
        <w:rPr>
          <w:w w:val="110"/>
        </w:rPr>
        <w:t>(</w:t>
      </w:r>
      <w:proofErr w:type="spellStart"/>
      <w:r>
        <w:rPr>
          <w:w w:val="110"/>
        </w:rPr>
        <w:t>Kardol</w:t>
      </w:r>
      <w:proofErr w:type="spellEnd"/>
      <w:r>
        <w:rPr>
          <w:spacing w:val="-3"/>
          <w:w w:val="110"/>
        </w:rPr>
        <w:t xml:space="preserve"> </w:t>
      </w:r>
      <w:r>
        <w:rPr>
          <w:w w:val="110"/>
        </w:rPr>
        <w:t>et</w:t>
      </w:r>
      <w:r>
        <w:rPr>
          <w:spacing w:val="-4"/>
          <w:w w:val="110"/>
        </w:rPr>
        <w:t xml:space="preserve"> </w:t>
      </w:r>
      <w:r>
        <w:rPr>
          <w:w w:val="110"/>
        </w:rPr>
        <w:t>al.,</w:t>
      </w:r>
      <w:r>
        <w:rPr>
          <w:spacing w:val="-3"/>
          <w:w w:val="110"/>
        </w:rPr>
        <w:t xml:space="preserve"> </w:t>
      </w:r>
      <w:r>
        <w:rPr>
          <w:w w:val="110"/>
        </w:rPr>
        <w:t>2013a,</w:t>
      </w:r>
      <w:r>
        <w:rPr>
          <w:spacing w:val="-4"/>
          <w:w w:val="110"/>
        </w:rPr>
        <w:t xml:space="preserve"> </w:t>
      </w:r>
      <w:proofErr w:type="spellStart"/>
      <w:r>
        <w:rPr>
          <w:w w:val="110"/>
        </w:rPr>
        <w:t>Kulmatiski</w:t>
      </w:r>
      <w:proofErr w:type="spellEnd"/>
      <w:r>
        <w:rPr>
          <w:w w:val="110"/>
        </w:rPr>
        <w:t>, 2018),</w:t>
      </w:r>
      <w:r>
        <w:rPr>
          <w:spacing w:val="-18"/>
          <w:w w:val="110"/>
        </w:rPr>
        <w:t xml:space="preserve"> </w:t>
      </w:r>
      <w:r>
        <w:rPr>
          <w:w w:val="110"/>
        </w:rPr>
        <w:t>and</w:t>
      </w:r>
      <w:r>
        <w:rPr>
          <w:spacing w:val="-20"/>
          <w:w w:val="110"/>
        </w:rPr>
        <w:t xml:space="preserve"> </w:t>
      </w:r>
      <w:r>
        <w:rPr>
          <w:w w:val="110"/>
        </w:rPr>
        <w:t>the</w:t>
      </w:r>
      <w:r>
        <w:rPr>
          <w:spacing w:val="-20"/>
          <w:w w:val="110"/>
        </w:rPr>
        <w:t xml:space="preserve"> </w:t>
      </w:r>
      <w:r>
        <w:rPr>
          <w:w w:val="110"/>
        </w:rPr>
        <w:t>length</w:t>
      </w:r>
      <w:r>
        <w:rPr>
          <w:spacing w:val="-20"/>
          <w:w w:val="110"/>
        </w:rPr>
        <w:t xml:space="preserve"> </w:t>
      </w:r>
      <w:r>
        <w:rPr>
          <w:w w:val="110"/>
        </w:rPr>
        <w:t>of</w:t>
      </w:r>
      <w:r>
        <w:rPr>
          <w:spacing w:val="-20"/>
          <w:w w:val="110"/>
        </w:rPr>
        <w:t xml:space="preserve"> </w:t>
      </w:r>
      <w:r>
        <w:rPr>
          <w:w w:val="110"/>
        </w:rPr>
        <w:t>soil</w:t>
      </w:r>
      <w:r>
        <w:rPr>
          <w:spacing w:val="-20"/>
          <w:w w:val="110"/>
        </w:rPr>
        <w:t xml:space="preserve"> </w:t>
      </w:r>
      <w:r>
        <w:rPr>
          <w:w w:val="110"/>
        </w:rPr>
        <w:t>conditioning</w:t>
      </w:r>
      <w:r>
        <w:rPr>
          <w:spacing w:val="-20"/>
          <w:w w:val="110"/>
        </w:rPr>
        <w:t xml:space="preserve"> </w:t>
      </w:r>
      <w:r>
        <w:rPr>
          <w:w w:val="110"/>
        </w:rPr>
        <w:t>in</w:t>
      </w:r>
      <w:r>
        <w:rPr>
          <w:spacing w:val="-20"/>
          <w:w w:val="110"/>
        </w:rPr>
        <w:t xml:space="preserve"> </w:t>
      </w:r>
      <w:r>
        <w:rPr>
          <w:w w:val="110"/>
        </w:rPr>
        <w:t>the</w:t>
      </w:r>
      <w:r>
        <w:rPr>
          <w:spacing w:val="-20"/>
          <w:w w:val="110"/>
        </w:rPr>
        <w:t xml:space="preserve"> </w:t>
      </w:r>
      <w:r>
        <w:rPr>
          <w:w w:val="110"/>
        </w:rPr>
        <w:t>field</w:t>
      </w:r>
      <w:r>
        <w:rPr>
          <w:spacing w:val="-20"/>
          <w:w w:val="110"/>
        </w:rPr>
        <w:t xml:space="preserve"> </w:t>
      </w:r>
      <w:r>
        <w:rPr>
          <w:w w:val="110"/>
        </w:rPr>
        <w:t>can</w:t>
      </w:r>
      <w:r>
        <w:rPr>
          <w:spacing w:val="-20"/>
          <w:w w:val="110"/>
        </w:rPr>
        <w:t xml:space="preserve"> </w:t>
      </w:r>
      <w:r>
        <w:rPr>
          <w:w w:val="110"/>
        </w:rPr>
        <w:t>only</w:t>
      </w:r>
      <w:r>
        <w:rPr>
          <w:spacing w:val="-20"/>
          <w:w w:val="110"/>
        </w:rPr>
        <w:t xml:space="preserve"> </w:t>
      </w:r>
      <w:r>
        <w:rPr>
          <w:w w:val="110"/>
        </w:rPr>
        <w:t>be</w:t>
      </w:r>
      <w:r>
        <w:rPr>
          <w:spacing w:val="-20"/>
          <w:w w:val="110"/>
        </w:rPr>
        <w:t xml:space="preserve"> </w:t>
      </w:r>
      <w:r>
        <w:rPr>
          <w:w w:val="110"/>
        </w:rPr>
        <w:t>quantified</w:t>
      </w:r>
      <w:r>
        <w:rPr>
          <w:spacing w:val="-20"/>
          <w:w w:val="110"/>
        </w:rPr>
        <w:t xml:space="preserve"> </w:t>
      </w:r>
      <w:r>
        <w:rPr>
          <w:w w:val="110"/>
        </w:rPr>
        <w:t>with</w:t>
      </w:r>
      <w:r>
        <w:rPr>
          <w:spacing w:val="-20"/>
          <w:w w:val="110"/>
        </w:rPr>
        <w:t xml:space="preserve"> </w:t>
      </w:r>
      <w:r>
        <w:rPr>
          <w:w w:val="110"/>
        </w:rPr>
        <w:t>coarse</w:t>
      </w:r>
      <w:r>
        <w:rPr>
          <w:spacing w:val="-20"/>
          <w:w w:val="110"/>
        </w:rPr>
        <w:t xml:space="preserve"> </w:t>
      </w:r>
      <w:r>
        <w:rPr>
          <w:w w:val="110"/>
        </w:rPr>
        <w:t xml:space="preserve">res- </w:t>
      </w:r>
      <w:proofErr w:type="spellStart"/>
      <w:r>
        <w:rPr>
          <w:w w:val="110"/>
        </w:rPr>
        <w:t>olution</w:t>
      </w:r>
      <w:proofErr w:type="spellEnd"/>
      <w:r>
        <w:rPr>
          <w:spacing w:val="-19"/>
          <w:w w:val="110"/>
        </w:rPr>
        <w:t xml:space="preserve"> </w:t>
      </w:r>
      <w:r>
        <w:rPr>
          <w:w w:val="110"/>
        </w:rPr>
        <w:t>(e.g.,</w:t>
      </w:r>
      <w:r>
        <w:rPr>
          <w:spacing w:val="-19"/>
          <w:w w:val="110"/>
        </w:rPr>
        <w:t xml:space="preserve"> </w:t>
      </w:r>
      <w:r>
        <w:rPr>
          <w:spacing w:val="-3"/>
          <w:w w:val="110"/>
        </w:rPr>
        <w:t>Day</w:t>
      </w:r>
      <w:r>
        <w:rPr>
          <w:spacing w:val="-20"/>
          <w:w w:val="110"/>
        </w:rPr>
        <w:t xml:space="preserve"> </w:t>
      </w:r>
      <w:r>
        <w:rPr>
          <w:w w:val="110"/>
        </w:rPr>
        <w:t>et</w:t>
      </w:r>
      <w:r>
        <w:rPr>
          <w:spacing w:val="-19"/>
          <w:w w:val="110"/>
        </w:rPr>
        <w:t xml:space="preserve"> </w:t>
      </w:r>
      <w:r>
        <w:rPr>
          <w:w w:val="110"/>
        </w:rPr>
        <w:t>al.,</w:t>
      </w:r>
      <w:r>
        <w:rPr>
          <w:spacing w:val="-20"/>
          <w:w w:val="110"/>
        </w:rPr>
        <w:t xml:space="preserve"> </w:t>
      </w:r>
      <w:r>
        <w:rPr>
          <w:w w:val="110"/>
        </w:rPr>
        <w:t>2015,</w:t>
      </w:r>
      <w:r>
        <w:rPr>
          <w:spacing w:val="-19"/>
          <w:w w:val="110"/>
        </w:rPr>
        <w:t xml:space="preserve"> </w:t>
      </w:r>
      <w:proofErr w:type="spellStart"/>
      <w:r>
        <w:rPr>
          <w:w w:val="110"/>
        </w:rPr>
        <w:t>Speek</w:t>
      </w:r>
      <w:proofErr w:type="spellEnd"/>
      <w:r>
        <w:rPr>
          <w:spacing w:val="-20"/>
          <w:w w:val="110"/>
        </w:rPr>
        <w:t xml:space="preserve"> </w:t>
      </w:r>
      <w:r>
        <w:rPr>
          <w:w w:val="110"/>
        </w:rPr>
        <w:t>et</w:t>
      </w:r>
      <w:r>
        <w:rPr>
          <w:spacing w:val="-19"/>
          <w:w w:val="110"/>
        </w:rPr>
        <w:t xml:space="preserve"> </w:t>
      </w:r>
      <w:r>
        <w:rPr>
          <w:w w:val="110"/>
        </w:rPr>
        <w:t>al.,</w:t>
      </w:r>
      <w:r>
        <w:rPr>
          <w:spacing w:val="-19"/>
          <w:w w:val="110"/>
        </w:rPr>
        <w:t xml:space="preserve"> </w:t>
      </w:r>
      <w:r>
        <w:rPr>
          <w:w w:val="110"/>
        </w:rPr>
        <w:t>2015).</w:t>
      </w:r>
      <w:r>
        <w:rPr>
          <w:spacing w:val="-1"/>
          <w:w w:val="110"/>
        </w:rPr>
        <w:t xml:space="preserve"> </w:t>
      </w:r>
      <w:r>
        <w:rPr>
          <w:spacing w:val="-3"/>
          <w:w w:val="110"/>
        </w:rPr>
        <w:t>Taking</w:t>
      </w:r>
      <w:r>
        <w:rPr>
          <w:spacing w:val="-20"/>
          <w:w w:val="110"/>
        </w:rPr>
        <w:t xml:space="preserve"> </w:t>
      </w:r>
      <w:r>
        <w:rPr>
          <w:w w:val="110"/>
        </w:rPr>
        <w:t>advantage</w:t>
      </w:r>
      <w:r>
        <w:rPr>
          <w:spacing w:val="-19"/>
          <w:w w:val="110"/>
        </w:rPr>
        <w:t xml:space="preserve"> </w:t>
      </w:r>
      <w:r>
        <w:rPr>
          <w:w w:val="110"/>
        </w:rPr>
        <w:t>of</w:t>
      </w:r>
      <w:r>
        <w:rPr>
          <w:spacing w:val="-20"/>
          <w:w w:val="110"/>
        </w:rPr>
        <w:t xml:space="preserve"> </w:t>
      </w:r>
      <w:r>
        <w:rPr>
          <w:w w:val="110"/>
        </w:rPr>
        <w:t>the</w:t>
      </w:r>
      <w:r>
        <w:rPr>
          <w:spacing w:val="-19"/>
          <w:w w:val="110"/>
        </w:rPr>
        <w:t xml:space="preserve"> </w:t>
      </w:r>
      <w:proofErr w:type="spellStart"/>
      <w:r>
        <w:rPr>
          <w:w w:val="110"/>
        </w:rPr>
        <w:t>chronosequence</w:t>
      </w:r>
      <w:proofErr w:type="spellEnd"/>
      <w:r>
        <w:rPr>
          <w:w w:val="110"/>
        </w:rPr>
        <w:t>, in Chapter 6, I study the turnover of soil microbial communities associated with all four dominant</w:t>
      </w:r>
      <w:r>
        <w:rPr>
          <w:spacing w:val="-13"/>
          <w:w w:val="110"/>
        </w:rPr>
        <w:t xml:space="preserve"> </w:t>
      </w:r>
      <w:r>
        <w:rPr>
          <w:w w:val="110"/>
        </w:rPr>
        <w:t>plants</w:t>
      </w:r>
      <w:r>
        <w:rPr>
          <w:spacing w:val="-14"/>
          <w:w w:val="110"/>
        </w:rPr>
        <w:t xml:space="preserve"> </w:t>
      </w:r>
      <w:r>
        <w:rPr>
          <w:w w:val="110"/>
        </w:rPr>
        <w:t>at</w:t>
      </w:r>
      <w:r>
        <w:rPr>
          <w:spacing w:val="-13"/>
          <w:w w:val="110"/>
        </w:rPr>
        <w:t xml:space="preserve"> </w:t>
      </w:r>
      <w:r>
        <w:rPr>
          <w:w w:val="110"/>
        </w:rPr>
        <w:t>Bodega</w:t>
      </w:r>
      <w:r>
        <w:rPr>
          <w:spacing w:val="-14"/>
          <w:w w:val="110"/>
        </w:rPr>
        <w:t xml:space="preserve"> </w:t>
      </w:r>
      <w:r>
        <w:rPr>
          <w:spacing w:val="-8"/>
          <w:w w:val="110"/>
        </w:rPr>
        <w:t>Bay.</w:t>
      </w:r>
      <w:r>
        <w:rPr>
          <w:spacing w:val="22"/>
          <w:w w:val="110"/>
        </w:rPr>
        <w:t xml:space="preserve"> </w:t>
      </w:r>
      <w:r>
        <w:rPr>
          <w:w w:val="110"/>
        </w:rPr>
        <w:t>I</w:t>
      </w:r>
      <w:r>
        <w:rPr>
          <w:spacing w:val="-14"/>
          <w:w w:val="110"/>
        </w:rPr>
        <w:t xml:space="preserve"> </w:t>
      </w:r>
      <w:r>
        <w:rPr>
          <w:w w:val="110"/>
        </w:rPr>
        <w:t>then</w:t>
      </w:r>
      <w:r>
        <w:rPr>
          <w:spacing w:val="-13"/>
          <w:w w:val="110"/>
        </w:rPr>
        <w:t xml:space="preserve"> </w:t>
      </w:r>
      <w:r>
        <w:rPr>
          <w:w w:val="110"/>
        </w:rPr>
        <w:t>design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greenhouse</w:t>
      </w:r>
      <w:r>
        <w:rPr>
          <w:spacing w:val="-14"/>
          <w:w w:val="110"/>
        </w:rPr>
        <w:t xml:space="preserve"> </w:t>
      </w:r>
      <w:r>
        <w:rPr>
          <w:w w:val="110"/>
        </w:rPr>
        <w:t>experiment</w:t>
      </w:r>
      <w:r>
        <w:rPr>
          <w:spacing w:val="-13"/>
          <w:w w:val="110"/>
        </w:rPr>
        <w:t xml:space="preserve"> </w:t>
      </w:r>
      <w:r>
        <w:rPr>
          <w:w w:val="110"/>
        </w:rPr>
        <w:t>that</w:t>
      </w:r>
      <w:r>
        <w:rPr>
          <w:spacing w:val="-13"/>
          <w:w w:val="110"/>
        </w:rPr>
        <w:t xml:space="preserve"> </w:t>
      </w:r>
      <w:r>
        <w:rPr>
          <w:w w:val="110"/>
        </w:rPr>
        <w:t>preserved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age- specific microbial communities to study how their turnover affected plant performance.  I show that compositional turnovers of soil microbes translated into temporally varying plant–soil microbe interactions, and different plant–soil combinations </w:t>
      </w:r>
      <w:r>
        <w:rPr>
          <w:spacing w:val="-3"/>
          <w:w w:val="110"/>
        </w:rPr>
        <w:t xml:space="preserve">showed </w:t>
      </w:r>
      <w:r>
        <w:rPr>
          <w:w w:val="110"/>
        </w:rPr>
        <w:t>different temporal development patterns. Using a general individual-based model (</w:t>
      </w:r>
      <w:proofErr w:type="spellStart"/>
      <w:r>
        <w:rPr>
          <w:w w:val="110"/>
        </w:rPr>
        <w:t>Fukami</w:t>
      </w:r>
      <w:proofErr w:type="spellEnd"/>
      <w:r>
        <w:rPr>
          <w:w w:val="110"/>
        </w:rPr>
        <w:t xml:space="preserve"> and Nakajima, 2013), I further show that the temporal development patterns of microbial </w:t>
      </w:r>
      <w:proofErr w:type="spellStart"/>
      <w:r>
        <w:rPr>
          <w:w w:val="110"/>
        </w:rPr>
        <w:t>ef</w:t>
      </w:r>
      <w:proofErr w:type="spellEnd"/>
      <w:r>
        <w:rPr>
          <w:w w:val="110"/>
        </w:rPr>
        <w:t xml:space="preserve">- </w:t>
      </w:r>
      <w:proofErr w:type="spellStart"/>
      <w:r>
        <w:rPr>
          <w:w w:val="110"/>
        </w:rPr>
        <w:t>fects</w:t>
      </w:r>
      <w:proofErr w:type="spellEnd"/>
      <w:r>
        <w:rPr>
          <w:w w:val="110"/>
        </w:rPr>
        <w:t xml:space="preserve"> </w:t>
      </w:r>
      <w:commentRangeStart w:id="25"/>
      <w:r>
        <w:rPr>
          <w:w w:val="110"/>
        </w:rPr>
        <w:t>alters</w:t>
      </w:r>
      <w:commentRangeEnd w:id="25"/>
      <w:r w:rsidR="00BE311F">
        <w:rPr>
          <w:rStyle w:val="CommentReference"/>
        </w:rPr>
        <w:commentReference w:id="25"/>
      </w:r>
      <w:r>
        <w:rPr>
          <w:w w:val="110"/>
        </w:rPr>
        <w:t xml:space="preserve"> the transient dynamics of plant community </w:t>
      </w:r>
      <w:r>
        <w:rPr>
          <w:spacing w:val="-3"/>
          <w:w w:val="110"/>
        </w:rPr>
        <w:t xml:space="preserve">assembly. </w:t>
      </w:r>
      <w:r>
        <w:rPr>
          <w:w w:val="110"/>
        </w:rPr>
        <w:t>With the combination</w:t>
      </w:r>
      <w:r>
        <w:rPr>
          <w:spacing w:val="-44"/>
          <w:w w:val="110"/>
        </w:rPr>
        <w:t xml:space="preserve"> </w:t>
      </w:r>
      <w:r>
        <w:rPr>
          <w:w w:val="110"/>
        </w:rPr>
        <w:t>of high-throughput sequencing, greenhouse experiment, and simulation models, Chapter 5 and 6 together develop a dynamic perspective of plant–soil feedback to understand their long-term consequences on plant community</w:t>
      </w:r>
      <w:r>
        <w:rPr>
          <w:spacing w:val="-30"/>
          <w:w w:val="110"/>
        </w:rPr>
        <w:t xml:space="preserve"> </w:t>
      </w:r>
      <w:r>
        <w:rPr>
          <w:w w:val="110"/>
        </w:rPr>
        <w:t>dynamics.</w:t>
      </w:r>
    </w:p>
    <w:p w14:paraId="737B68BC" w14:textId="77777777" w:rsidR="00C7220E" w:rsidRDefault="00C7220E">
      <w:pPr>
        <w:spacing w:line="415" w:lineRule="auto"/>
        <w:jc w:val="both"/>
        <w:sectPr w:rsidR="00C7220E">
          <w:pgSz w:w="12240" w:h="15840"/>
          <w:pgMar w:top="1680" w:right="1340" w:bottom="280" w:left="1340" w:header="1390" w:footer="0" w:gutter="0"/>
          <w:cols w:space="720"/>
        </w:sectPr>
      </w:pPr>
    </w:p>
    <w:p w14:paraId="606DDDCB" w14:textId="77777777" w:rsidR="00C7220E" w:rsidRDefault="00C7220E">
      <w:pPr>
        <w:pStyle w:val="BodyText"/>
        <w:rPr>
          <w:sz w:val="20"/>
        </w:rPr>
      </w:pPr>
    </w:p>
    <w:p w14:paraId="71E2AB5B" w14:textId="77777777" w:rsidR="00C7220E" w:rsidRDefault="00C7220E">
      <w:pPr>
        <w:pStyle w:val="BodyText"/>
        <w:rPr>
          <w:sz w:val="20"/>
        </w:rPr>
      </w:pPr>
    </w:p>
    <w:p w14:paraId="1FD4B081" w14:textId="77777777" w:rsidR="00C7220E" w:rsidRDefault="00C7220E">
      <w:pPr>
        <w:pStyle w:val="BodyText"/>
        <w:spacing w:before="9"/>
        <w:rPr>
          <w:sz w:val="20"/>
        </w:rPr>
      </w:pPr>
    </w:p>
    <w:p w14:paraId="3D8414D0" w14:textId="77777777" w:rsidR="00C7220E" w:rsidRDefault="005A168B">
      <w:pPr>
        <w:pStyle w:val="Heading1"/>
        <w:numPr>
          <w:ilvl w:val="1"/>
          <w:numId w:val="1"/>
        </w:numPr>
        <w:tabs>
          <w:tab w:val="left" w:pos="1464"/>
          <w:tab w:val="left" w:pos="1465"/>
        </w:tabs>
        <w:spacing w:before="153"/>
        <w:ind w:hanging="645"/>
        <w:jc w:val="left"/>
      </w:pPr>
      <w:r>
        <w:rPr>
          <w:w w:val="110"/>
        </w:rPr>
        <w:t>Overall conclusion and future</w:t>
      </w:r>
      <w:r>
        <w:rPr>
          <w:spacing w:val="-22"/>
          <w:w w:val="110"/>
        </w:rPr>
        <w:t xml:space="preserve"> </w:t>
      </w:r>
      <w:r>
        <w:rPr>
          <w:w w:val="110"/>
        </w:rPr>
        <w:t>perspectives</w:t>
      </w:r>
    </w:p>
    <w:p w14:paraId="0F1F4223" w14:textId="77777777" w:rsidR="00C7220E" w:rsidRDefault="00C7220E">
      <w:pPr>
        <w:pStyle w:val="BodyText"/>
        <w:spacing w:before="5"/>
        <w:rPr>
          <w:b/>
          <w:sz w:val="51"/>
        </w:rPr>
      </w:pPr>
    </w:p>
    <w:p w14:paraId="3D38F2A3" w14:textId="77777777" w:rsidR="00C7220E" w:rsidRDefault="005A168B">
      <w:pPr>
        <w:pStyle w:val="BodyText"/>
        <w:spacing w:before="1" w:line="415" w:lineRule="auto"/>
        <w:ind w:left="819" w:right="98"/>
        <w:jc w:val="both"/>
      </w:pPr>
      <w:r>
        <w:rPr>
          <w:spacing w:val="-11"/>
          <w:w w:val="110"/>
        </w:rPr>
        <w:t xml:space="preserve">Two </w:t>
      </w:r>
      <w:r>
        <w:rPr>
          <w:w w:val="110"/>
        </w:rPr>
        <w:t>common themes emerge from this dissertation. First, mechanisms that maintain species</w:t>
      </w:r>
      <w:r>
        <w:rPr>
          <w:spacing w:val="-20"/>
          <w:w w:val="110"/>
        </w:rPr>
        <w:t xml:space="preserve"> </w:t>
      </w:r>
      <w:r>
        <w:rPr>
          <w:w w:val="110"/>
        </w:rPr>
        <w:t>diversity</w:t>
      </w:r>
      <w:r>
        <w:rPr>
          <w:spacing w:val="-20"/>
          <w:w w:val="110"/>
        </w:rPr>
        <w:t xml:space="preserve"> </w:t>
      </w:r>
      <w:r>
        <w:rPr>
          <w:w w:val="110"/>
        </w:rPr>
        <w:t>often</w:t>
      </w:r>
      <w:r>
        <w:rPr>
          <w:spacing w:val="-20"/>
          <w:w w:val="110"/>
        </w:rPr>
        <w:t xml:space="preserve"> </w:t>
      </w:r>
      <w:r>
        <w:rPr>
          <w:w w:val="110"/>
        </w:rPr>
        <w:t>operate</w:t>
      </w:r>
      <w:r>
        <w:rPr>
          <w:spacing w:val="-20"/>
          <w:w w:val="110"/>
        </w:rPr>
        <w:t xml:space="preserve"> </w:t>
      </w:r>
      <w:r>
        <w:rPr>
          <w:w w:val="110"/>
        </w:rPr>
        <w:t>simultaneously</w:t>
      </w:r>
      <w:r>
        <w:rPr>
          <w:spacing w:val="-20"/>
          <w:w w:val="110"/>
        </w:rPr>
        <w:t xml:space="preserve"> </w:t>
      </w:r>
      <w:r>
        <w:rPr>
          <w:w w:val="110"/>
        </w:rPr>
        <w:t>and</w:t>
      </w:r>
      <w:r>
        <w:rPr>
          <w:spacing w:val="-20"/>
          <w:w w:val="110"/>
        </w:rPr>
        <w:t xml:space="preserve"> </w:t>
      </w:r>
      <w:r>
        <w:rPr>
          <w:w w:val="110"/>
        </w:rPr>
        <w:t>are</w:t>
      </w:r>
      <w:r>
        <w:rPr>
          <w:spacing w:val="-20"/>
          <w:w w:val="110"/>
        </w:rPr>
        <w:t xml:space="preserve"> </w:t>
      </w:r>
      <w:r>
        <w:rPr>
          <w:w w:val="110"/>
        </w:rPr>
        <w:t>tightly</w:t>
      </w:r>
      <w:r>
        <w:rPr>
          <w:spacing w:val="-20"/>
          <w:w w:val="110"/>
        </w:rPr>
        <w:t xml:space="preserve"> </w:t>
      </w:r>
      <w:r>
        <w:rPr>
          <w:w w:val="110"/>
        </w:rPr>
        <w:t>coupled</w:t>
      </w:r>
      <w:r>
        <w:rPr>
          <w:spacing w:val="-20"/>
          <w:w w:val="110"/>
        </w:rPr>
        <w:t xml:space="preserve"> </w:t>
      </w:r>
      <w:r>
        <w:rPr>
          <w:w w:val="110"/>
        </w:rPr>
        <w:t>(</w:t>
      </w:r>
      <w:proofErr w:type="spellStart"/>
      <w:r>
        <w:rPr>
          <w:w w:val="110"/>
        </w:rPr>
        <w:t>Amarasekare</w:t>
      </w:r>
      <w:proofErr w:type="spellEnd"/>
      <w:r>
        <w:rPr>
          <w:w w:val="110"/>
        </w:rPr>
        <w:t>,</w:t>
      </w:r>
      <w:r>
        <w:rPr>
          <w:spacing w:val="-20"/>
          <w:w w:val="110"/>
        </w:rPr>
        <w:t xml:space="preserve"> </w:t>
      </w:r>
      <w:r>
        <w:rPr>
          <w:w w:val="110"/>
        </w:rPr>
        <w:t xml:space="preserve">2007, </w:t>
      </w:r>
      <w:proofErr w:type="spellStart"/>
      <w:r>
        <w:rPr>
          <w:w w:val="110"/>
        </w:rPr>
        <w:t>Letten</w:t>
      </w:r>
      <w:proofErr w:type="spellEnd"/>
      <w:r>
        <w:rPr>
          <w:spacing w:val="-13"/>
          <w:w w:val="110"/>
        </w:rPr>
        <w:t xml:space="preserve"> </w:t>
      </w:r>
      <w:r>
        <w:rPr>
          <w:w w:val="110"/>
        </w:rPr>
        <w:t>et</w:t>
      </w:r>
      <w:r>
        <w:rPr>
          <w:spacing w:val="-13"/>
          <w:w w:val="110"/>
        </w:rPr>
        <w:t xml:space="preserve"> </w:t>
      </w:r>
      <w:r>
        <w:rPr>
          <w:w w:val="110"/>
        </w:rPr>
        <w:t>al.,</w:t>
      </w:r>
      <w:r>
        <w:rPr>
          <w:spacing w:val="-13"/>
          <w:w w:val="110"/>
        </w:rPr>
        <w:t xml:space="preserve"> </w:t>
      </w:r>
      <w:r>
        <w:rPr>
          <w:w w:val="110"/>
        </w:rPr>
        <w:t>2018).</w:t>
      </w:r>
      <w:r>
        <w:rPr>
          <w:spacing w:val="10"/>
          <w:w w:val="110"/>
        </w:rPr>
        <w:t xml:space="preserve"> </w:t>
      </w:r>
      <w:r>
        <w:rPr>
          <w:w w:val="110"/>
        </w:rPr>
        <w:t>For</w:t>
      </w:r>
      <w:r>
        <w:rPr>
          <w:spacing w:val="-13"/>
          <w:w w:val="110"/>
        </w:rPr>
        <w:t xml:space="preserve"> </w:t>
      </w:r>
      <w:r>
        <w:rPr>
          <w:w w:val="110"/>
        </w:rPr>
        <w:t>example,</w:t>
      </w:r>
      <w:r>
        <w:rPr>
          <w:spacing w:val="-13"/>
          <w:w w:val="110"/>
        </w:rPr>
        <w:t xml:space="preserve"> </w:t>
      </w:r>
      <w:r>
        <w:rPr>
          <w:w w:val="110"/>
        </w:rPr>
        <w:t>plants</w:t>
      </w:r>
      <w:r>
        <w:rPr>
          <w:spacing w:val="-13"/>
          <w:w w:val="110"/>
        </w:rPr>
        <w:t xml:space="preserve"> </w:t>
      </w:r>
      <w:r>
        <w:rPr>
          <w:w w:val="110"/>
        </w:rPr>
        <w:t>are</w:t>
      </w:r>
      <w:r>
        <w:rPr>
          <w:spacing w:val="-13"/>
          <w:w w:val="110"/>
        </w:rPr>
        <w:t xml:space="preserve"> </w:t>
      </w:r>
      <w:r>
        <w:rPr>
          <w:w w:val="110"/>
        </w:rPr>
        <w:t>engaged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plant–plant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plant–soil</w:t>
      </w:r>
      <w:r>
        <w:rPr>
          <w:spacing w:val="-13"/>
          <w:w w:val="110"/>
        </w:rPr>
        <w:t xml:space="preserve"> </w:t>
      </w:r>
      <w:r>
        <w:rPr>
          <w:w w:val="110"/>
        </w:rPr>
        <w:t>microbe interactions</w:t>
      </w:r>
      <w:r>
        <w:rPr>
          <w:spacing w:val="-19"/>
          <w:w w:val="110"/>
        </w:rPr>
        <w:t xml:space="preserve"> </w:t>
      </w:r>
      <w:r>
        <w:rPr>
          <w:w w:val="110"/>
        </w:rPr>
        <w:t>at</w:t>
      </w:r>
      <w:r>
        <w:rPr>
          <w:spacing w:val="-19"/>
          <w:w w:val="110"/>
        </w:rPr>
        <w:t xml:space="preserve"> </w:t>
      </w:r>
      <w:r>
        <w:rPr>
          <w:w w:val="110"/>
        </w:rPr>
        <w:t>the</w:t>
      </w:r>
      <w:r>
        <w:rPr>
          <w:spacing w:val="-19"/>
          <w:w w:val="110"/>
        </w:rPr>
        <w:t xml:space="preserve"> </w:t>
      </w:r>
      <w:r>
        <w:rPr>
          <w:w w:val="110"/>
        </w:rPr>
        <w:t>same</w:t>
      </w:r>
      <w:r>
        <w:rPr>
          <w:spacing w:val="-19"/>
          <w:w w:val="110"/>
        </w:rPr>
        <w:t xml:space="preserve"> </w:t>
      </w:r>
      <w:r>
        <w:rPr>
          <w:w w:val="110"/>
        </w:rPr>
        <w:t>time,</w:t>
      </w:r>
      <w:r>
        <w:rPr>
          <w:spacing w:val="-16"/>
          <w:w w:val="110"/>
        </w:rPr>
        <w:t xml:space="preserve"> </w:t>
      </w:r>
      <w:r>
        <w:rPr>
          <w:w w:val="110"/>
        </w:rPr>
        <w:t>and</w:t>
      </w:r>
      <w:r>
        <w:rPr>
          <w:spacing w:val="-19"/>
          <w:w w:val="110"/>
        </w:rPr>
        <w:t xml:space="preserve"> </w:t>
      </w:r>
      <w:r>
        <w:rPr>
          <w:w w:val="110"/>
        </w:rPr>
        <w:t>the</w:t>
      </w:r>
      <w:r>
        <w:rPr>
          <w:spacing w:val="-19"/>
          <w:w w:val="110"/>
        </w:rPr>
        <w:t xml:space="preserve"> </w:t>
      </w:r>
      <w:r>
        <w:rPr>
          <w:w w:val="110"/>
        </w:rPr>
        <w:t>strength</w:t>
      </w:r>
      <w:r>
        <w:rPr>
          <w:spacing w:val="-19"/>
          <w:w w:val="110"/>
        </w:rPr>
        <w:t xml:space="preserve"> </w:t>
      </w:r>
      <w:r>
        <w:rPr>
          <w:w w:val="110"/>
        </w:rPr>
        <w:t>of</w:t>
      </w:r>
      <w:r>
        <w:rPr>
          <w:spacing w:val="-19"/>
          <w:w w:val="110"/>
        </w:rPr>
        <w:t xml:space="preserve"> </w:t>
      </w:r>
      <w:r>
        <w:rPr>
          <w:w w:val="110"/>
        </w:rPr>
        <w:t>one</w:t>
      </w:r>
      <w:r>
        <w:rPr>
          <w:spacing w:val="-19"/>
          <w:w w:val="110"/>
        </w:rPr>
        <w:t xml:space="preserve"> </w:t>
      </w:r>
      <w:r>
        <w:rPr>
          <w:w w:val="110"/>
        </w:rPr>
        <w:t>process</w:t>
      </w:r>
      <w:r>
        <w:rPr>
          <w:spacing w:val="-19"/>
          <w:w w:val="110"/>
        </w:rPr>
        <w:t xml:space="preserve"> </w:t>
      </w:r>
      <w:r>
        <w:rPr>
          <w:w w:val="110"/>
        </w:rPr>
        <w:t>affects</w:t>
      </w:r>
      <w:r>
        <w:rPr>
          <w:spacing w:val="-19"/>
          <w:w w:val="110"/>
        </w:rPr>
        <w:t xml:space="preserve"> </w:t>
      </w:r>
      <w:r>
        <w:rPr>
          <w:w w:val="110"/>
        </w:rPr>
        <w:t>the</w:t>
      </w:r>
      <w:r>
        <w:rPr>
          <w:spacing w:val="-19"/>
          <w:w w:val="110"/>
        </w:rPr>
        <w:t xml:space="preserve"> </w:t>
      </w:r>
      <w:r>
        <w:rPr>
          <w:w w:val="110"/>
        </w:rPr>
        <w:t>relative</w:t>
      </w:r>
      <w:r>
        <w:rPr>
          <w:spacing w:val="-19"/>
          <w:w w:val="110"/>
        </w:rPr>
        <w:t xml:space="preserve"> </w:t>
      </w:r>
      <w:r>
        <w:rPr>
          <w:w w:val="110"/>
        </w:rPr>
        <w:t>importance of</w:t>
      </w:r>
      <w:r>
        <w:rPr>
          <w:spacing w:val="-26"/>
          <w:w w:val="110"/>
        </w:rPr>
        <w:t xml:space="preserve"> </w:t>
      </w:r>
      <w:r>
        <w:rPr>
          <w:w w:val="110"/>
        </w:rPr>
        <w:t>the</w:t>
      </w:r>
      <w:r>
        <w:rPr>
          <w:spacing w:val="-26"/>
          <w:w w:val="110"/>
        </w:rPr>
        <w:t xml:space="preserve"> </w:t>
      </w:r>
      <w:r>
        <w:rPr>
          <w:w w:val="110"/>
        </w:rPr>
        <w:t>other</w:t>
      </w:r>
      <w:r>
        <w:rPr>
          <w:spacing w:val="-26"/>
          <w:w w:val="110"/>
        </w:rPr>
        <w:t xml:space="preserve"> </w:t>
      </w:r>
      <w:r>
        <w:rPr>
          <w:w w:val="110"/>
        </w:rPr>
        <w:t>(Chapter</w:t>
      </w:r>
      <w:r>
        <w:rPr>
          <w:spacing w:val="-26"/>
          <w:w w:val="110"/>
        </w:rPr>
        <w:t xml:space="preserve"> </w:t>
      </w:r>
      <w:r>
        <w:rPr>
          <w:w w:val="110"/>
        </w:rPr>
        <w:t>4).</w:t>
      </w:r>
      <w:r>
        <w:rPr>
          <w:spacing w:val="10"/>
          <w:w w:val="110"/>
        </w:rPr>
        <w:t xml:space="preserve"> </w:t>
      </w:r>
      <w:r>
        <w:rPr>
          <w:spacing w:val="-11"/>
          <w:w w:val="110"/>
        </w:rPr>
        <w:t>To</w:t>
      </w:r>
      <w:r>
        <w:rPr>
          <w:spacing w:val="-26"/>
          <w:w w:val="110"/>
        </w:rPr>
        <w:t xml:space="preserve"> </w:t>
      </w:r>
      <w:r>
        <w:rPr>
          <w:w w:val="110"/>
        </w:rPr>
        <w:t>study</w:t>
      </w:r>
      <w:r>
        <w:rPr>
          <w:spacing w:val="-26"/>
          <w:w w:val="110"/>
        </w:rPr>
        <w:t xml:space="preserve"> </w:t>
      </w:r>
      <w:r>
        <w:rPr>
          <w:w w:val="110"/>
        </w:rPr>
        <w:t>how</w:t>
      </w:r>
      <w:r>
        <w:rPr>
          <w:spacing w:val="-26"/>
          <w:w w:val="110"/>
        </w:rPr>
        <w:t xml:space="preserve"> </w:t>
      </w:r>
      <w:r>
        <w:rPr>
          <w:w w:val="110"/>
        </w:rPr>
        <w:t>multiple</w:t>
      </w:r>
      <w:r>
        <w:rPr>
          <w:spacing w:val="-26"/>
          <w:w w:val="110"/>
        </w:rPr>
        <w:t xml:space="preserve"> </w:t>
      </w:r>
      <w:r>
        <w:rPr>
          <w:w w:val="110"/>
        </w:rPr>
        <w:t>mechanisms</w:t>
      </w:r>
      <w:r>
        <w:rPr>
          <w:spacing w:val="-26"/>
          <w:w w:val="110"/>
        </w:rPr>
        <w:t xml:space="preserve"> </w:t>
      </w:r>
      <w:r>
        <w:rPr>
          <w:w w:val="110"/>
        </w:rPr>
        <w:t>interactively</w:t>
      </w:r>
      <w:r>
        <w:rPr>
          <w:spacing w:val="-26"/>
          <w:w w:val="110"/>
        </w:rPr>
        <w:t xml:space="preserve"> </w:t>
      </w:r>
      <w:r>
        <w:rPr>
          <w:w w:val="110"/>
        </w:rPr>
        <w:t>determine</w:t>
      </w:r>
      <w:r>
        <w:rPr>
          <w:spacing w:val="-26"/>
          <w:w w:val="110"/>
        </w:rPr>
        <w:t xml:space="preserve"> </w:t>
      </w:r>
      <w:r>
        <w:rPr>
          <w:w w:val="110"/>
        </w:rPr>
        <w:t>species coexistence,</w:t>
      </w:r>
      <w:r>
        <w:rPr>
          <w:spacing w:val="-23"/>
          <w:w w:val="110"/>
        </w:rPr>
        <w:t xml:space="preserve"> </w:t>
      </w:r>
      <w:r>
        <w:rPr>
          <w:w w:val="110"/>
        </w:rPr>
        <w:t>I</w:t>
      </w:r>
      <w:r>
        <w:rPr>
          <w:spacing w:val="-24"/>
          <w:w w:val="110"/>
        </w:rPr>
        <w:t xml:space="preserve"> </w:t>
      </w:r>
      <w:r>
        <w:rPr>
          <w:w w:val="110"/>
        </w:rPr>
        <w:t>contextualize</w:t>
      </w:r>
      <w:r>
        <w:rPr>
          <w:spacing w:val="-24"/>
          <w:w w:val="110"/>
        </w:rPr>
        <w:t xml:space="preserve"> </w:t>
      </w:r>
      <w:r>
        <w:rPr>
          <w:w w:val="110"/>
        </w:rPr>
        <w:t>the</w:t>
      </w:r>
      <w:r>
        <w:rPr>
          <w:spacing w:val="-24"/>
          <w:w w:val="110"/>
        </w:rPr>
        <w:t xml:space="preserve"> </w:t>
      </w:r>
      <w:r>
        <w:rPr>
          <w:w w:val="110"/>
        </w:rPr>
        <w:t>effects</w:t>
      </w:r>
      <w:r>
        <w:rPr>
          <w:spacing w:val="-24"/>
          <w:w w:val="110"/>
        </w:rPr>
        <w:t xml:space="preserve"> </w:t>
      </w:r>
      <w:r>
        <w:rPr>
          <w:w w:val="110"/>
        </w:rPr>
        <w:t>of</w:t>
      </w:r>
      <w:r>
        <w:rPr>
          <w:spacing w:val="-24"/>
          <w:w w:val="110"/>
        </w:rPr>
        <w:t xml:space="preserve"> </w:t>
      </w:r>
      <w:r>
        <w:rPr>
          <w:w w:val="110"/>
        </w:rPr>
        <w:t>different</w:t>
      </w:r>
      <w:r>
        <w:rPr>
          <w:spacing w:val="-24"/>
          <w:w w:val="110"/>
        </w:rPr>
        <w:t xml:space="preserve"> </w:t>
      </w:r>
      <w:r>
        <w:rPr>
          <w:w w:val="110"/>
        </w:rPr>
        <w:t>mechanisms</w:t>
      </w:r>
      <w:r>
        <w:rPr>
          <w:spacing w:val="-24"/>
          <w:w w:val="110"/>
        </w:rPr>
        <w:t xml:space="preserve"> </w:t>
      </w:r>
      <w:r>
        <w:rPr>
          <w:w w:val="110"/>
        </w:rPr>
        <w:t>with</w:t>
      </w:r>
      <w:r>
        <w:rPr>
          <w:spacing w:val="-24"/>
          <w:w w:val="110"/>
        </w:rPr>
        <w:t xml:space="preserve"> </w:t>
      </w:r>
      <w:r>
        <w:rPr>
          <w:w w:val="110"/>
        </w:rPr>
        <w:t>higher-level</w:t>
      </w:r>
      <w:r>
        <w:rPr>
          <w:spacing w:val="-24"/>
          <w:w w:val="110"/>
        </w:rPr>
        <w:t xml:space="preserve"> </w:t>
      </w:r>
      <w:r>
        <w:rPr>
          <w:w w:val="110"/>
        </w:rPr>
        <w:t>processes proposed</w:t>
      </w:r>
      <w:r>
        <w:rPr>
          <w:spacing w:val="-21"/>
          <w:w w:val="110"/>
        </w:rPr>
        <w:t xml:space="preserve"> </w:t>
      </w:r>
      <w:r>
        <w:rPr>
          <w:w w:val="110"/>
        </w:rPr>
        <w:t>in</w:t>
      </w:r>
      <w:r>
        <w:rPr>
          <w:spacing w:val="-21"/>
          <w:w w:val="110"/>
        </w:rPr>
        <w:t xml:space="preserve"> </w:t>
      </w:r>
      <w:r>
        <w:rPr>
          <w:w w:val="110"/>
        </w:rPr>
        <w:t>general</w:t>
      </w:r>
      <w:r>
        <w:rPr>
          <w:spacing w:val="-21"/>
          <w:w w:val="110"/>
        </w:rPr>
        <w:t xml:space="preserve"> </w:t>
      </w:r>
      <w:r>
        <w:rPr>
          <w:w w:val="110"/>
        </w:rPr>
        <w:t>coexistence</w:t>
      </w:r>
      <w:r>
        <w:rPr>
          <w:spacing w:val="-21"/>
          <w:w w:val="110"/>
        </w:rPr>
        <w:t xml:space="preserve"> </w:t>
      </w:r>
      <w:r>
        <w:rPr>
          <w:w w:val="110"/>
        </w:rPr>
        <w:t>theories</w:t>
      </w:r>
      <w:r>
        <w:rPr>
          <w:spacing w:val="-21"/>
          <w:w w:val="110"/>
        </w:rPr>
        <w:t xml:space="preserve"> </w:t>
      </w:r>
      <w:r>
        <w:rPr>
          <w:w w:val="110"/>
        </w:rPr>
        <w:t>(see</w:t>
      </w:r>
      <w:r>
        <w:rPr>
          <w:spacing w:val="-21"/>
          <w:w w:val="110"/>
        </w:rPr>
        <w:t xml:space="preserve"> </w:t>
      </w:r>
      <w:r>
        <w:rPr>
          <w:w w:val="110"/>
        </w:rPr>
        <w:t>also</w:t>
      </w:r>
      <w:r>
        <w:rPr>
          <w:spacing w:val="-21"/>
          <w:w w:val="110"/>
        </w:rPr>
        <w:t xml:space="preserve"> </w:t>
      </w:r>
      <w:proofErr w:type="spellStart"/>
      <w:r>
        <w:rPr>
          <w:spacing w:val="-3"/>
          <w:w w:val="110"/>
        </w:rPr>
        <w:t>Vellend</w:t>
      </w:r>
      <w:proofErr w:type="spellEnd"/>
      <w:r>
        <w:rPr>
          <w:spacing w:val="-3"/>
          <w:w w:val="110"/>
        </w:rPr>
        <w:t>,</w:t>
      </w:r>
      <w:r>
        <w:rPr>
          <w:spacing w:val="-21"/>
          <w:w w:val="110"/>
        </w:rPr>
        <w:t xml:space="preserve"> </w:t>
      </w:r>
      <w:r>
        <w:rPr>
          <w:w w:val="110"/>
        </w:rPr>
        <w:t>2016).</w:t>
      </w:r>
      <w:r>
        <w:rPr>
          <w:spacing w:val="2"/>
          <w:w w:val="110"/>
        </w:rPr>
        <w:t xml:space="preserve"> </w:t>
      </w:r>
      <w:proofErr w:type="gramStart"/>
      <w:r>
        <w:rPr>
          <w:w w:val="110"/>
        </w:rPr>
        <w:t>In</w:t>
      </w:r>
      <w:r>
        <w:rPr>
          <w:spacing w:val="-21"/>
          <w:w w:val="110"/>
        </w:rPr>
        <w:t xml:space="preserve"> </w:t>
      </w:r>
      <w:r>
        <w:rPr>
          <w:w w:val="110"/>
        </w:rPr>
        <w:t>particular,</w:t>
      </w:r>
      <w:r>
        <w:rPr>
          <w:spacing w:val="-20"/>
          <w:w w:val="110"/>
        </w:rPr>
        <w:t xml:space="preserve"> </w:t>
      </w:r>
      <w:r>
        <w:rPr>
          <w:w w:val="110"/>
        </w:rPr>
        <w:t>I</w:t>
      </w:r>
      <w:proofErr w:type="gramEnd"/>
      <w:r>
        <w:rPr>
          <w:spacing w:val="-21"/>
          <w:w w:val="110"/>
        </w:rPr>
        <w:t xml:space="preserve"> </w:t>
      </w:r>
      <w:r>
        <w:rPr>
          <w:w w:val="110"/>
        </w:rPr>
        <w:t>show</w:t>
      </w:r>
      <w:r>
        <w:rPr>
          <w:spacing w:val="-21"/>
          <w:w w:val="110"/>
        </w:rPr>
        <w:t xml:space="preserve"> </w:t>
      </w:r>
      <w:r>
        <w:rPr>
          <w:w w:val="110"/>
        </w:rPr>
        <w:t>how differences in resource consumption traits (Chapter 2 and 3) and microbial traits</w:t>
      </w:r>
      <w:r>
        <w:rPr>
          <w:spacing w:val="-37"/>
          <w:w w:val="110"/>
        </w:rPr>
        <w:t xml:space="preserve"> </w:t>
      </w:r>
      <w:r>
        <w:rPr>
          <w:w w:val="110"/>
        </w:rPr>
        <w:t>(Chapter</w:t>
      </w:r>
    </w:p>
    <w:p w14:paraId="4CC11A5A" w14:textId="77777777" w:rsidR="00C7220E" w:rsidRDefault="005A168B">
      <w:pPr>
        <w:pStyle w:val="BodyText"/>
        <w:spacing w:before="6" w:line="415" w:lineRule="auto"/>
        <w:ind w:left="819" w:right="98"/>
        <w:jc w:val="both"/>
      </w:pPr>
      <w:r>
        <w:rPr>
          <w:w w:val="110"/>
        </w:rPr>
        <w:t>4)</w:t>
      </w:r>
      <w:r>
        <w:rPr>
          <w:spacing w:val="-11"/>
          <w:w w:val="110"/>
        </w:rPr>
        <w:t xml:space="preserve"> </w:t>
      </w:r>
      <w:r>
        <w:rPr>
          <w:w w:val="110"/>
        </w:rPr>
        <w:t>translate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niche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fitness</w:t>
      </w:r>
      <w:r>
        <w:rPr>
          <w:spacing w:val="-11"/>
          <w:w w:val="110"/>
        </w:rPr>
        <w:t xml:space="preserve"> </w:t>
      </w:r>
      <w:r>
        <w:rPr>
          <w:w w:val="110"/>
        </w:rPr>
        <w:t>differences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modern</w:t>
      </w:r>
      <w:r>
        <w:rPr>
          <w:spacing w:val="-11"/>
          <w:w w:val="110"/>
        </w:rPr>
        <w:t xml:space="preserve"> </w:t>
      </w:r>
      <w:r>
        <w:rPr>
          <w:w w:val="110"/>
        </w:rPr>
        <w:t>coexistence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theory,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 xml:space="preserve">two </w:t>
      </w:r>
      <w:r>
        <w:rPr>
          <w:w w:val="110"/>
        </w:rPr>
        <w:t xml:space="preserve">components can be used as a common currency for understanding coexistence. As the list of theories explaining the maintenance of species diversity continues to increase, this approach provides a route to synthesize the </w:t>
      </w:r>
      <w:r>
        <w:rPr>
          <w:spacing w:val="-3"/>
          <w:w w:val="110"/>
        </w:rPr>
        <w:t xml:space="preserve">overall </w:t>
      </w:r>
      <w:r>
        <w:rPr>
          <w:w w:val="110"/>
        </w:rPr>
        <w:t>effects of different trophic levels and interaction</w:t>
      </w:r>
      <w:r>
        <w:rPr>
          <w:spacing w:val="-9"/>
          <w:w w:val="110"/>
        </w:rPr>
        <w:t xml:space="preserve"> </w:t>
      </w:r>
      <w:r>
        <w:rPr>
          <w:w w:val="110"/>
        </w:rPr>
        <w:t>types</w:t>
      </w:r>
      <w:r>
        <w:rPr>
          <w:spacing w:val="-9"/>
          <w:w w:val="110"/>
        </w:rPr>
        <w:t xml:space="preserve"> </w:t>
      </w:r>
      <w:r>
        <w:rPr>
          <w:w w:val="110"/>
        </w:rPr>
        <w:t>(</w:t>
      </w:r>
      <w:proofErr w:type="spellStart"/>
      <w:r>
        <w:rPr>
          <w:w w:val="110"/>
        </w:rPr>
        <w:t>Bartomeus</w:t>
      </w:r>
      <w:proofErr w:type="spellEnd"/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Godoy,</w:t>
      </w:r>
      <w:r>
        <w:rPr>
          <w:spacing w:val="-9"/>
          <w:w w:val="110"/>
        </w:rPr>
        <w:t xml:space="preserve"> </w:t>
      </w:r>
      <w:r>
        <w:rPr>
          <w:w w:val="110"/>
        </w:rPr>
        <w:t>2018,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Lanuza</w:t>
      </w:r>
      <w:proofErr w:type="spellEnd"/>
      <w:r>
        <w:rPr>
          <w:spacing w:val="-9"/>
          <w:w w:val="110"/>
        </w:rPr>
        <w:t xml:space="preserve"> </w:t>
      </w:r>
      <w:r>
        <w:rPr>
          <w:w w:val="110"/>
        </w:rPr>
        <w:t>et</w:t>
      </w:r>
      <w:r>
        <w:rPr>
          <w:spacing w:val="-9"/>
          <w:w w:val="110"/>
        </w:rPr>
        <w:t xml:space="preserve"> </w:t>
      </w:r>
      <w:r>
        <w:rPr>
          <w:w w:val="110"/>
        </w:rPr>
        <w:t>al.,</w:t>
      </w:r>
      <w:r>
        <w:rPr>
          <w:spacing w:val="-9"/>
          <w:w w:val="110"/>
        </w:rPr>
        <w:t xml:space="preserve"> </w:t>
      </w:r>
      <w:r>
        <w:rPr>
          <w:w w:val="110"/>
        </w:rPr>
        <w:t>2018).</w:t>
      </w:r>
    </w:p>
    <w:p w14:paraId="271CBEF2" w14:textId="77777777" w:rsidR="00C7220E" w:rsidRDefault="005A168B">
      <w:pPr>
        <w:pStyle w:val="BodyText"/>
        <w:spacing w:before="207" w:line="415" w:lineRule="auto"/>
        <w:ind w:left="819" w:right="98" w:firstLine="566"/>
        <w:jc w:val="both"/>
      </w:pPr>
      <w:r>
        <w:rPr>
          <w:w w:val="110"/>
        </w:rPr>
        <w:t xml:space="preserve">Another common theme among the chapters is that the </w:t>
      </w:r>
      <w:commentRangeStart w:id="26"/>
      <w:r>
        <w:rPr>
          <w:w w:val="110"/>
        </w:rPr>
        <w:t xml:space="preserve">strength of species </w:t>
      </w:r>
      <w:proofErr w:type="spellStart"/>
      <w:r>
        <w:rPr>
          <w:w w:val="110"/>
        </w:rPr>
        <w:t>interac</w:t>
      </w:r>
      <w:proofErr w:type="spellEnd"/>
      <w:r>
        <w:rPr>
          <w:w w:val="110"/>
        </w:rPr>
        <w:t xml:space="preserve">- </w:t>
      </w:r>
      <w:proofErr w:type="spellStart"/>
      <w:r>
        <w:rPr>
          <w:w w:val="110"/>
        </w:rPr>
        <w:t>tions</w:t>
      </w:r>
      <w:proofErr w:type="spellEnd"/>
      <w:r>
        <w:rPr>
          <w:w w:val="110"/>
        </w:rPr>
        <w:t xml:space="preserve"> are not constant</w:t>
      </w:r>
      <w:commentRangeEnd w:id="26"/>
      <w:r w:rsidR="00F70763">
        <w:rPr>
          <w:rStyle w:val="CommentReference"/>
        </w:rPr>
        <w:commentReference w:id="26"/>
      </w:r>
      <w:r>
        <w:rPr>
          <w:w w:val="110"/>
        </w:rPr>
        <w:t xml:space="preserve">: </w:t>
      </w:r>
      <w:commentRangeStart w:id="27"/>
      <w:r>
        <w:rPr>
          <w:w w:val="110"/>
        </w:rPr>
        <w:t>they</w:t>
      </w:r>
      <w:commentRangeEnd w:id="27"/>
      <w:r w:rsidR="00F70763">
        <w:rPr>
          <w:rStyle w:val="CommentReference"/>
        </w:rPr>
        <w:commentReference w:id="27"/>
      </w:r>
      <w:r>
        <w:rPr>
          <w:w w:val="110"/>
        </w:rPr>
        <w:t xml:space="preserve"> vary depending on the arrival order of species (Chapter 3 and 4; </w:t>
      </w:r>
      <w:proofErr w:type="spellStart"/>
      <w:r>
        <w:rPr>
          <w:w w:val="110"/>
        </w:rPr>
        <w:t>Fukami</w:t>
      </w:r>
      <w:proofErr w:type="spellEnd"/>
      <w:r>
        <w:rPr>
          <w:w w:val="110"/>
        </w:rPr>
        <w:t>, 2015, Duhamel et al., 2019), the timing of the interaction, and the age-/stage- structure</w:t>
      </w:r>
      <w:r>
        <w:rPr>
          <w:spacing w:val="-18"/>
          <w:w w:val="110"/>
        </w:rPr>
        <w:t xml:space="preserve"> </w:t>
      </w:r>
      <w:r>
        <w:rPr>
          <w:w w:val="110"/>
        </w:rPr>
        <w:t>within</w:t>
      </w:r>
      <w:r>
        <w:rPr>
          <w:spacing w:val="-18"/>
          <w:w w:val="110"/>
        </w:rPr>
        <w:t xml:space="preserve"> </w:t>
      </w:r>
      <w:r>
        <w:rPr>
          <w:w w:val="110"/>
        </w:rPr>
        <w:t>the</w:t>
      </w:r>
      <w:r>
        <w:rPr>
          <w:spacing w:val="-18"/>
          <w:w w:val="110"/>
        </w:rPr>
        <w:t xml:space="preserve"> </w:t>
      </w:r>
      <w:r>
        <w:rPr>
          <w:w w:val="110"/>
        </w:rPr>
        <w:t>species’</w:t>
      </w:r>
      <w:r>
        <w:rPr>
          <w:spacing w:val="-18"/>
          <w:w w:val="110"/>
        </w:rPr>
        <w:t xml:space="preserve"> </w:t>
      </w:r>
      <w:r>
        <w:rPr>
          <w:w w:val="110"/>
        </w:rPr>
        <w:t>population</w:t>
      </w:r>
      <w:r>
        <w:rPr>
          <w:spacing w:val="-18"/>
          <w:w w:val="110"/>
        </w:rPr>
        <w:t xml:space="preserve"> </w:t>
      </w:r>
      <w:r>
        <w:rPr>
          <w:w w:val="110"/>
        </w:rPr>
        <w:t>(Chapter</w:t>
      </w:r>
      <w:r>
        <w:rPr>
          <w:spacing w:val="-18"/>
          <w:w w:val="110"/>
        </w:rPr>
        <w:t xml:space="preserve"> </w:t>
      </w:r>
      <w:r>
        <w:rPr>
          <w:w w:val="110"/>
        </w:rPr>
        <w:t>5</w:t>
      </w:r>
      <w:r>
        <w:rPr>
          <w:spacing w:val="-18"/>
          <w:w w:val="110"/>
        </w:rPr>
        <w:t xml:space="preserve"> </w:t>
      </w:r>
      <w:r>
        <w:rPr>
          <w:w w:val="110"/>
        </w:rPr>
        <w:t>and</w:t>
      </w:r>
      <w:r>
        <w:rPr>
          <w:spacing w:val="-18"/>
          <w:w w:val="110"/>
        </w:rPr>
        <w:t xml:space="preserve"> </w:t>
      </w:r>
      <w:r>
        <w:rPr>
          <w:w w:val="110"/>
        </w:rPr>
        <w:t>6;</w:t>
      </w:r>
      <w:r>
        <w:rPr>
          <w:spacing w:val="-17"/>
          <w:w w:val="110"/>
        </w:rPr>
        <w:t xml:space="preserve"> </w:t>
      </w:r>
      <w:proofErr w:type="spellStart"/>
      <w:r>
        <w:rPr>
          <w:w w:val="110"/>
        </w:rPr>
        <w:t>Kardol</w:t>
      </w:r>
      <w:proofErr w:type="spellEnd"/>
      <w:r>
        <w:rPr>
          <w:spacing w:val="-18"/>
          <w:w w:val="110"/>
        </w:rPr>
        <w:t xml:space="preserve"> </w:t>
      </w:r>
      <w:r>
        <w:rPr>
          <w:w w:val="110"/>
        </w:rPr>
        <w:t>et</w:t>
      </w:r>
      <w:r>
        <w:rPr>
          <w:spacing w:val="-18"/>
          <w:w w:val="110"/>
        </w:rPr>
        <w:t xml:space="preserve"> </w:t>
      </w:r>
      <w:r>
        <w:rPr>
          <w:w w:val="110"/>
        </w:rPr>
        <w:t>al.,</w:t>
      </w:r>
      <w:r>
        <w:rPr>
          <w:spacing w:val="-18"/>
          <w:w w:val="110"/>
        </w:rPr>
        <w:t xml:space="preserve"> </w:t>
      </w:r>
      <w:r>
        <w:rPr>
          <w:w w:val="110"/>
        </w:rPr>
        <w:t>2013b,</w:t>
      </w:r>
      <w:r>
        <w:rPr>
          <w:spacing w:val="-18"/>
          <w:w w:val="110"/>
        </w:rPr>
        <w:t xml:space="preserve"> </w:t>
      </w:r>
      <w:proofErr w:type="spellStart"/>
      <w:r>
        <w:rPr>
          <w:spacing w:val="-4"/>
          <w:w w:val="110"/>
        </w:rPr>
        <w:t>Peay</w:t>
      </w:r>
      <w:proofErr w:type="spellEnd"/>
      <w:r>
        <w:rPr>
          <w:spacing w:val="-4"/>
          <w:w w:val="110"/>
        </w:rPr>
        <w:t>,</w:t>
      </w:r>
      <w:r>
        <w:rPr>
          <w:spacing w:val="-18"/>
          <w:w w:val="110"/>
        </w:rPr>
        <w:t xml:space="preserve"> </w:t>
      </w:r>
      <w:r>
        <w:rPr>
          <w:w w:val="110"/>
        </w:rPr>
        <w:t>2018). Using</w:t>
      </w:r>
      <w:r>
        <w:rPr>
          <w:spacing w:val="-12"/>
          <w:w w:val="110"/>
        </w:rPr>
        <w:t xml:space="preserve"> </w:t>
      </w:r>
      <w:r>
        <w:rPr>
          <w:w w:val="110"/>
        </w:rPr>
        <w:t>plant–soil</w:t>
      </w:r>
      <w:r>
        <w:rPr>
          <w:spacing w:val="-12"/>
          <w:w w:val="110"/>
        </w:rPr>
        <w:t xml:space="preserve"> </w:t>
      </w:r>
      <w:r>
        <w:rPr>
          <w:w w:val="110"/>
        </w:rPr>
        <w:t>microbe</w:t>
      </w:r>
      <w:r>
        <w:rPr>
          <w:spacing w:val="-12"/>
          <w:w w:val="110"/>
        </w:rPr>
        <w:t xml:space="preserve"> </w:t>
      </w:r>
      <w:r>
        <w:rPr>
          <w:w w:val="110"/>
        </w:rPr>
        <w:t>interactions</w:t>
      </w:r>
      <w:r>
        <w:rPr>
          <w:spacing w:val="-12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an</w:t>
      </w:r>
      <w:r>
        <w:rPr>
          <w:spacing w:val="-12"/>
          <w:w w:val="110"/>
        </w:rPr>
        <w:t xml:space="preserve"> </w:t>
      </w:r>
      <w:r>
        <w:rPr>
          <w:w w:val="110"/>
        </w:rPr>
        <w:t>example,</w:t>
      </w:r>
      <w:r>
        <w:rPr>
          <w:spacing w:val="-11"/>
          <w:w w:val="110"/>
        </w:rPr>
        <w:t xml:space="preserve"> </w:t>
      </w:r>
      <w:r>
        <w:rPr>
          <w:w w:val="110"/>
        </w:rPr>
        <w:t>I</w:t>
      </w:r>
      <w:r>
        <w:rPr>
          <w:spacing w:val="-12"/>
          <w:w w:val="110"/>
        </w:rPr>
        <w:t xml:space="preserve"> </w:t>
      </w:r>
      <w:r>
        <w:rPr>
          <w:w w:val="110"/>
        </w:rPr>
        <w:t>show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microbial</w:t>
      </w:r>
      <w:r>
        <w:rPr>
          <w:spacing w:val="-12"/>
          <w:w w:val="110"/>
        </w:rPr>
        <w:t xml:space="preserve"> </w:t>
      </w:r>
      <w:r>
        <w:rPr>
          <w:w w:val="110"/>
        </w:rPr>
        <w:t>community structure</w:t>
      </w:r>
      <w:r>
        <w:rPr>
          <w:spacing w:val="-16"/>
          <w:w w:val="110"/>
        </w:rPr>
        <w:t xml:space="preserve"> </w:t>
      </w:r>
      <w:r>
        <w:rPr>
          <w:w w:val="110"/>
        </w:rPr>
        <w:t>(Chapter</w:t>
      </w:r>
      <w:r>
        <w:rPr>
          <w:spacing w:val="-16"/>
          <w:w w:val="110"/>
        </w:rPr>
        <w:t xml:space="preserve"> </w:t>
      </w:r>
      <w:r>
        <w:rPr>
          <w:w w:val="110"/>
        </w:rPr>
        <w:t>5)</w:t>
      </w:r>
      <w:r>
        <w:rPr>
          <w:spacing w:val="-16"/>
          <w:w w:val="110"/>
        </w:rPr>
        <w:t xml:space="preserve"> </w:t>
      </w:r>
      <w:r>
        <w:rPr>
          <w:w w:val="110"/>
        </w:rPr>
        <w:t>and</w:t>
      </w:r>
      <w:r>
        <w:rPr>
          <w:spacing w:val="-16"/>
          <w:w w:val="110"/>
        </w:rPr>
        <w:t xml:space="preserve"> </w:t>
      </w:r>
      <w:r>
        <w:rPr>
          <w:w w:val="110"/>
        </w:rPr>
        <w:t>their</w:t>
      </w:r>
      <w:r>
        <w:rPr>
          <w:spacing w:val="-16"/>
          <w:w w:val="110"/>
        </w:rPr>
        <w:t xml:space="preserve"> </w:t>
      </w:r>
      <w:r>
        <w:rPr>
          <w:w w:val="110"/>
        </w:rPr>
        <w:t>effects</w:t>
      </w:r>
      <w:r>
        <w:rPr>
          <w:spacing w:val="-16"/>
          <w:w w:val="110"/>
        </w:rPr>
        <w:t xml:space="preserve"> </w:t>
      </w:r>
      <w:r>
        <w:rPr>
          <w:w w:val="110"/>
        </w:rPr>
        <w:t>on</w:t>
      </w:r>
      <w:r>
        <w:rPr>
          <w:spacing w:val="-16"/>
          <w:w w:val="110"/>
        </w:rPr>
        <w:t xml:space="preserve"> </w:t>
      </w:r>
      <w:r>
        <w:rPr>
          <w:w w:val="110"/>
        </w:rPr>
        <w:t>plant</w:t>
      </w:r>
      <w:r>
        <w:rPr>
          <w:spacing w:val="-16"/>
          <w:w w:val="110"/>
        </w:rPr>
        <w:t xml:space="preserve"> </w:t>
      </w:r>
      <w:r>
        <w:rPr>
          <w:w w:val="110"/>
        </w:rPr>
        <w:t>performance</w:t>
      </w:r>
      <w:r>
        <w:rPr>
          <w:spacing w:val="-16"/>
          <w:w w:val="110"/>
        </w:rPr>
        <w:t xml:space="preserve"> </w:t>
      </w:r>
      <w:r>
        <w:rPr>
          <w:w w:val="110"/>
        </w:rPr>
        <w:t>(Chapter</w:t>
      </w:r>
      <w:r>
        <w:rPr>
          <w:spacing w:val="-16"/>
          <w:w w:val="110"/>
        </w:rPr>
        <w:t xml:space="preserve"> </w:t>
      </w:r>
      <w:r>
        <w:rPr>
          <w:w w:val="110"/>
        </w:rPr>
        <w:t>6)</w:t>
      </w:r>
      <w:r>
        <w:rPr>
          <w:spacing w:val="-16"/>
          <w:w w:val="110"/>
        </w:rPr>
        <w:t xml:space="preserve"> </w:t>
      </w:r>
      <w:r>
        <w:rPr>
          <w:w w:val="110"/>
        </w:rPr>
        <w:t>vary</w:t>
      </w:r>
      <w:r>
        <w:rPr>
          <w:spacing w:val="-16"/>
          <w:w w:val="110"/>
        </w:rPr>
        <w:t xml:space="preserve"> </w:t>
      </w:r>
      <w:r>
        <w:rPr>
          <w:w w:val="110"/>
        </w:rPr>
        <w:t>with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 xml:space="preserve">dura- </w:t>
      </w:r>
      <w:proofErr w:type="spellStart"/>
      <w:r>
        <w:rPr>
          <w:w w:val="110"/>
        </w:rPr>
        <w:t>tion</w:t>
      </w:r>
      <w:proofErr w:type="spellEnd"/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soil</w:t>
      </w:r>
      <w:r>
        <w:rPr>
          <w:spacing w:val="-8"/>
          <w:w w:val="110"/>
        </w:rPr>
        <w:t xml:space="preserve"> </w:t>
      </w:r>
      <w:r>
        <w:rPr>
          <w:w w:val="110"/>
        </w:rPr>
        <w:t>conditioning,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temporal</w:t>
      </w:r>
      <w:r>
        <w:rPr>
          <w:spacing w:val="-8"/>
          <w:w w:val="110"/>
        </w:rPr>
        <w:t xml:space="preserve"> </w:t>
      </w:r>
      <w:r>
        <w:rPr>
          <w:w w:val="110"/>
        </w:rPr>
        <w:t>development</w:t>
      </w:r>
      <w:r>
        <w:rPr>
          <w:spacing w:val="-8"/>
          <w:w w:val="110"/>
        </w:rPr>
        <w:t xml:space="preserve"> </w:t>
      </w:r>
      <w:r>
        <w:rPr>
          <w:w w:val="110"/>
        </w:rPr>
        <w:t>patterns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these</w:t>
      </w:r>
      <w:r>
        <w:rPr>
          <w:spacing w:val="-8"/>
          <w:w w:val="110"/>
        </w:rPr>
        <w:t xml:space="preserve"> </w:t>
      </w:r>
      <w:r>
        <w:rPr>
          <w:w w:val="110"/>
        </w:rPr>
        <w:t>interactions</w:t>
      </w:r>
      <w:r>
        <w:rPr>
          <w:spacing w:val="-8"/>
          <w:w w:val="110"/>
        </w:rPr>
        <w:t xml:space="preserve"> </w:t>
      </w:r>
      <w:r>
        <w:rPr>
          <w:spacing w:val="-5"/>
          <w:w w:val="110"/>
        </w:rPr>
        <w:t xml:space="preserve">have </w:t>
      </w:r>
      <w:r>
        <w:rPr>
          <w:w w:val="110"/>
        </w:rPr>
        <w:t>a strong effect on community dynamics. The fact that interaction strengths are time- and age-dependent is not unique to plant–soil interactions but a general phenomenon that ap- plies</w:t>
      </w:r>
      <w:r>
        <w:rPr>
          <w:spacing w:val="-16"/>
          <w:w w:val="110"/>
        </w:rPr>
        <w:t xml:space="preserve"> </w:t>
      </w:r>
      <w:r>
        <w:rPr>
          <w:w w:val="110"/>
        </w:rPr>
        <w:t>to</w:t>
      </w:r>
      <w:r>
        <w:rPr>
          <w:spacing w:val="-16"/>
          <w:w w:val="110"/>
        </w:rPr>
        <w:t xml:space="preserve"> </w:t>
      </w:r>
      <w:r>
        <w:rPr>
          <w:w w:val="110"/>
        </w:rPr>
        <w:t>almost</w:t>
      </w:r>
      <w:r>
        <w:rPr>
          <w:spacing w:val="-16"/>
          <w:w w:val="110"/>
        </w:rPr>
        <w:t xml:space="preserve"> </w:t>
      </w:r>
      <w:r>
        <w:rPr>
          <w:w w:val="110"/>
        </w:rPr>
        <w:t>all</w:t>
      </w:r>
      <w:r>
        <w:rPr>
          <w:spacing w:val="-16"/>
          <w:w w:val="110"/>
        </w:rPr>
        <w:t xml:space="preserve"> </w:t>
      </w:r>
      <w:r>
        <w:rPr>
          <w:w w:val="110"/>
        </w:rPr>
        <w:t>multi-cellular</w:t>
      </w:r>
      <w:r>
        <w:rPr>
          <w:spacing w:val="-16"/>
          <w:w w:val="110"/>
        </w:rPr>
        <w:t xml:space="preserve"> </w:t>
      </w:r>
      <w:commentRangeStart w:id="28"/>
      <w:r>
        <w:rPr>
          <w:w w:val="110"/>
        </w:rPr>
        <w:t>organisms</w:t>
      </w:r>
      <w:commentRangeEnd w:id="28"/>
      <w:r w:rsidR="0058352F">
        <w:rPr>
          <w:rStyle w:val="CommentReference"/>
        </w:rPr>
        <w:commentReference w:id="28"/>
      </w:r>
      <w:r>
        <w:rPr>
          <w:spacing w:val="-16"/>
          <w:w w:val="110"/>
        </w:rPr>
        <w:t xml:space="preserve"> </w:t>
      </w:r>
      <w:r>
        <w:rPr>
          <w:w w:val="110"/>
        </w:rPr>
        <w:t>(Miller</w:t>
      </w:r>
      <w:r>
        <w:rPr>
          <w:spacing w:val="-16"/>
          <w:w w:val="110"/>
        </w:rPr>
        <w:t xml:space="preserve"> </w:t>
      </w:r>
      <w:r>
        <w:rPr>
          <w:w w:val="110"/>
        </w:rPr>
        <w:t>and</w:t>
      </w:r>
      <w:r>
        <w:rPr>
          <w:spacing w:val="-16"/>
          <w:w w:val="110"/>
        </w:rPr>
        <w:t xml:space="preserve"> </w:t>
      </w:r>
      <w:r>
        <w:rPr>
          <w:w w:val="110"/>
        </w:rPr>
        <w:t>Rudolf,</w:t>
      </w:r>
      <w:r>
        <w:rPr>
          <w:spacing w:val="-16"/>
          <w:w w:val="110"/>
        </w:rPr>
        <w:t xml:space="preserve"> </w:t>
      </w:r>
      <w:r>
        <w:rPr>
          <w:w w:val="110"/>
        </w:rPr>
        <w:t>2011,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proofErr w:type="spellStart"/>
      <w:r>
        <w:rPr>
          <w:w w:val="110"/>
        </w:rPr>
        <w:t>Roos</w:t>
      </w:r>
      <w:proofErr w:type="spellEnd"/>
      <w:r>
        <w:rPr>
          <w:spacing w:val="-16"/>
          <w:w w:val="110"/>
        </w:rPr>
        <w:t xml:space="preserve"> </w:t>
      </w:r>
      <w:r>
        <w:rPr>
          <w:w w:val="110"/>
        </w:rPr>
        <w:t>and</w:t>
      </w:r>
      <w:r>
        <w:rPr>
          <w:spacing w:val="-16"/>
          <w:w w:val="110"/>
        </w:rPr>
        <w:t xml:space="preserve"> </w:t>
      </w:r>
      <w:r>
        <w:rPr>
          <w:w w:val="110"/>
        </w:rPr>
        <w:t>Persson,</w:t>
      </w:r>
    </w:p>
    <w:p w14:paraId="14D611FF" w14:textId="77777777" w:rsidR="00C7220E" w:rsidRDefault="00C7220E">
      <w:pPr>
        <w:spacing w:line="415" w:lineRule="auto"/>
        <w:jc w:val="both"/>
        <w:sectPr w:rsidR="00C7220E">
          <w:pgSz w:w="12240" w:h="15840"/>
          <w:pgMar w:top="1680" w:right="1340" w:bottom="280" w:left="1340" w:header="1390" w:footer="0" w:gutter="0"/>
          <w:cols w:space="720"/>
        </w:sectPr>
      </w:pPr>
    </w:p>
    <w:p w14:paraId="737D336F" w14:textId="77777777" w:rsidR="00C7220E" w:rsidRDefault="00C7220E">
      <w:pPr>
        <w:pStyle w:val="BodyText"/>
        <w:rPr>
          <w:sz w:val="20"/>
        </w:rPr>
      </w:pPr>
    </w:p>
    <w:p w14:paraId="252B1453" w14:textId="77777777" w:rsidR="00C7220E" w:rsidRDefault="00C7220E">
      <w:pPr>
        <w:pStyle w:val="BodyText"/>
        <w:rPr>
          <w:sz w:val="20"/>
        </w:rPr>
      </w:pPr>
    </w:p>
    <w:p w14:paraId="00B77651" w14:textId="77777777" w:rsidR="00C7220E" w:rsidRDefault="005A168B">
      <w:pPr>
        <w:pStyle w:val="BodyText"/>
        <w:spacing w:before="261" w:line="415" w:lineRule="auto"/>
        <w:ind w:left="100" w:right="817"/>
        <w:jc w:val="both"/>
      </w:pPr>
      <w:r>
        <w:rPr>
          <w:w w:val="110"/>
        </w:rPr>
        <w:t>2013,</w:t>
      </w:r>
      <w:r>
        <w:rPr>
          <w:spacing w:val="-16"/>
          <w:w w:val="110"/>
        </w:rPr>
        <w:t xml:space="preserve"> </w:t>
      </w:r>
      <w:r>
        <w:rPr>
          <w:spacing w:val="-3"/>
          <w:w w:val="110"/>
        </w:rPr>
        <w:t>Nakazawa,</w:t>
      </w:r>
      <w:r>
        <w:rPr>
          <w:spacing w:val="-16"/>
          <w:w w:val="110"/>
        </w:rPr>
        <w:t xml:space="preserve"> </w:t>
      </w:r>
      <w:r>
        <w:rPr>
          <w:w w:val="110"/>
        </w:rPr>
        <w:t>2015).</w:t>
      </w:r>
      <w:r>
        <w:rPr>
          <w:spacing w:val="7"/>
          <w:w w:val="110"/>
        </w:rPr>
        <w:t xml:space="preserve"> </w:t>
      </w:r>
      <w:r>
        <w:rPr>
          <w:w w:val="110"/>
        </w:rPr>
        <w:t>In</w:t>
      </w:r>
      <w:r>
        <w:rPr>
          <w:spacing w:val="-16"/>
          <w:w w:val="110"/>
        </w:rPr>
        <w:t xml:space="preserve"> </w:t>
      </w:r>
      <w:r>
        <w:rPr>
          <w:w w:val="110"/>
        </w:rPr>
        <w:t>some</w:t>
      </w:r>
      <w:r>
        <w:rPr>
          <w:spacing w:val="-16"/>
          <w:w w:val="110"/>
        </w:rPr>
        <w:t xml:space="preserve"> </w:t>
      </w:r>
      <w:r>
        <w:rPr>
          <w:w w:val="110"/>
        </w:rPr>
        <w:t>cases,</w:t>
      </w:r>
      <w:r>
        <w:rPr>
          <w:spacing w:val="-15"/>
          <w:w w:val="110"/>
        </w:rPr>
        <w:t xml:space="preserve"> </w:t>
      </w:r>
      <w:r>
        <w:rPr>
          <w:w w:val="110"/>
        </w:rPr>
        <w:t>not</w:t>
      </w:r>
      <w:r>
        <w:rPr>
          <w:spacing w:val="-16"/>
          <w:w w:val="110"/>
        </w:rPr>
        <w:t xml:space="preserve"> </w:t>
      </w:r>
      <w:r>
        <w:rPr>
          <w:w w:val="110"/>
        </w:rPr>
        <w:t>only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strength</w:t>
      </w:r>
      <w:r>
        <w:rPr>
          <w:spacing w:val="-16"/>
          <w:w w:val="110"/>
        </w:rPr>
        <w:t xml:space="preserve"> </w:t>
      </w:r>
      <w:r>
        <w:rPr>
          <w:w w:val="110"/>
        </w:rPr>
        <w:t>but</w:t>
      </w:r>
      <w:r>
        <w:rPr>
          <w:spacing w:val="-16"/>
          <w:w w:val="110"/>
        </w:rPr>
        <w:t xml:space="preserve"> </w:t>
      </w:r>
      <w:r>
        <w:rPr>
          <w:w w:val="110"/>
        </w:rPr>
        <w:t>also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type</w:t>
      </w:r>
      <w:r>
        <w:rPr>
          <w:spacing w:val="-16"/>
          <w:w w:val="110"/>
        </w:rPr>
        <w:t xml:space="preserve"> </w:t>
      </w:r>
      <w:r>
        <w:rPr>
          <w:w w:val="110"/>
        </w:rPr>
        <w:t>of</w:t>
      </w:r>
      <w:r>
        <w:rPr>
          <w:spacing w:val="-16"/>
          <w:w w:val="110"/>
        </w:rPr>
        <w:t xml:space="preserve"> </w:t>
      </w:r>
      <w:r>
        <w:rPr>
          <w:w w:val="110"/>
        </w:rPr>
        <w:t>species</w:t>
      </w:r>
      <w:r>
        <w:rPr>
          <w:spacing w:val="-16"/>
          <w:w w:val="110"/>
        </w:rPr>
        <w:t xml:space="preserve"> </w:t>
      </w:r>
      <w:r>
        <w:rPr>
          <w:w w:val="110"/>
        </w:rPr>
        <w:t xml:space="preserve">in- </w:t>
      </w:r>
      <w:proofErr w:type="spellStart"/>
      <w:r>
        <w:rPr>
          <w:w w:val="110"/>
        </w:rPr>
        <w:t>teractions</w:t>
      </w:r>
      <w:proofErr w:type="spellEnd"/>
      <w:r>
        <w:rPr>
          <w:spacing w:val="-15"/>
          <w:w w:val="110"/>
        </w:rPr>
        <w:t xml:space="preserve"> </w:t>
      </w:r>
      <w:r>
        <w:rPr>
          <w:w w:val="110"/>
        </w:rPr>
        <w:t>change</w:t>
      </w:r>
      <w:r>
        <w:rPr>
          <w:spacing w:val="-14"/>
          <w:w w:val="110"/>
        </w:rPr>
        <w:t xml:space="preserve"> </w:t>
      </w:r>
      <w:r>
        <w:rPr>
          <w:w w:val="110"/>
        </w:rPr>
        <w:t>as</w:t>
      </w:r>
      <w:r>
        <w:rPr>
          <w:spacing w:val="-15"/>
          <w:w w:val="110"/>
        </w:rPr>
        <w:t xml:space="preserve"> </w:t>
      </w:r>
      <w:r>
        <w:rPr>
          <w:w w:val="110"/>
        </w:rPr>
        <w:t>individuals</w:t>
      </w:r>
      <w:r>
        <w:rPr>
          <w:spacing w:val="-14"/>
          <w:w w:val="110"/>
        </w:rPr>
        <w:t xml:space="preserve"> </w:t>
      </w:r>
      <w:r>
        <w:rPr>
          <w:w w:val="110"/>
        </w:rPr>
        <w:t>mature</w:t>
      </w:r>
      <w:r>
        <w:rPr>
          <w:spacing w:val="-15"/>
          <w:w w:val="110"/>
        </w:rPr>
        <w:t xml:space="preserve"> </w:t>
      </w:r>
      <w:r>
        <w:rPr>
          <w:spacing w:val="-4"/>
          <w:w w:val="110"/>
        </w:rPr>
        <w:t>(Yang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5"/>
          <w:w w:val="110"/>
        </w:rPr>
        <w:t xml:space="preserve"> </w:t>
      </w:r>
      <w:r>
        <w:rPr>
          <w:w w:val="110"/>
        </w:rPr>
        <w:t>Rudolf,</w:t>
      </w:r>
      <w:r>
        <w:rPr>
          <w:spacing w:val="-15"/>
          <w:w w:val="110"/>
        </w:rPr>
        <w:t xml:space="preserve"> </w:t>
      </w:r>
      <w:r>
        <w:rPr>
          <w:w w:val="110"/>
        </w:rPr>
        <w:t>2010,</w:t>
      </w:r>
      <w:r>
        <w:rPr>
          <w:spacing w:val="-14"/>
          <w:w w:val="110"/>
        </w:rPr>
        <w:t xml:space="preserve"> </w:t>
      </w:r>
      <w:proofErr w:type="spellStart"/>
      <w:r>
        <w:rPr>
          <w:spacing w:val="-3"/>
          <w:w w:val="110"/>
        </w:rPr>
        <w:t>Ke</w:t>
      </w:r>
      <w:proofErr w:type="spellEnd"/>
      <w:r>
        <w:rPr>
          <w:spacing w:val="-15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spacing w:val="-3"/>
          <w:w w:val="110"/>
        </w:rPr>
        <w:t>Nakazawa,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2018). Overall, </w:t>
      </w:r>
      <w:r>
        <w:rPr>
          <w:spacing w:val="-5"/>
          <w:w w:val="110"/>
        </w:rPr>
        <w:t xml:space="preserve">my </w:t>
      </w:r>
      <w:r>
        <w:rPr>
          <w:w w:val="110"/>
        </w:rPr>
        <w:t>results highlight the temporal complexity of ecological communities and call for</w:t>
      </w:r>
      <w:r>
        <w:rPr>
          <w:spacing w:val="-6"/>
          <w:w w:val="110"/>
        </w:rPr>
        <w:t xml:space="preserve"> </w:t>
      </w:r>
      <w:r>
        <w:rPr>
          <w:w w:val="110"/>
        </w:rPr>
        <w:t>more</w:t>
      </w:r>
      <w:r>
        <w:rPr>
          <w:spacing w:val="-6"/>
          <w:w w:val="110"/>
        </w:rPr>
        <w:t xml:space="preserve"> </w:t>
      </w:r>
      <w:r>
        <w:rPr>
          <w:w w:val="110"/>
        </w:rPr>
        <w:t>understanding</w:t>
      </w:r>
      <w:r>
        <w:rPr>
          <w:spacing w:val="-6"/>
          <w:w w:val="110"/>
        </w:rPr>
        <w:t xml:space="preserve"> </w:t>
      </w:r>
      <w:r>
        <w:rPr>
          <w:w w:val="110"/>
        </w:rPr>
        <w:t>on</w:t>
      </w:r>
      <w:r>
        <w:rPr>
          <w:spacing w:val="-6"/>
          <w:w w:val="110"/>
        </w:rPr>
        <w:t xml:space="preserve"> </w:t>
      </w:r>
      <w:r>
        <w:rPr>
          <w:w w:val="110"/>
        </w:rPr>
        <w:t>how</w:t>
      </w:r>
      <w:r>
        <w:rPr>
          <w:spacing w:val="-6"/>
          <w:w w:val="110"/>
        </w:rPr>
        <w:t xml:space="preserve"> </w:t>
      </w:r>
      <w:r>
        <w:rPr>
          <w:w w:val="110"/>
        </w:rPr>
        <w:t>species’</w:t>
      </w:r>
      <w:r>
        <w:rPr>
          <w:spacing w:val="-6"/>
          <w:w w:val="110"/>
        </w:rPr>
        <w:t xml:space="preserve"> </w:t>
      </w:r>
      <w:r>
        <w:rPr>
          <w:w w:val="110"/>
        </w:rPr>
        <w:t>interactions</w:t>
      </w:r>
      <w:r>
        <w:rPr>
          <w:spacing w:val="-6"/>
          <w:w w:val="110"/>
        </w:rPr>
        <w:t xml:space="preserve"> </w:t>
      </w:r>
      <w:r>
        <w:rPr>
          <w:w w:val="110"/>
        </w:rPr>
        <w:t>are</w:t>
      </w:r>
      <w:r>
        <w:rPr>
          <w:spacing w:val="-6"/>
          <w:w w:val="110"/>
        </w:rPr>
        <w:t xml:space="preserve"> </w:t>
      </w:r>
      <w:r>
        <w:rPr>
          <w:w w:val="110"/>
        </w:rPr>
        <w:t>coordinated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time.</w:t>
      </w:r>
    </w:p>
    <w:p w14:paraId="1942C3D1" w14:textId="77777777" w:rsidR="00C7220E" w:rsidRDefault="005A168B">
      <w:pPr>
        <w:pStyle w:val="BodyText"/>
        <w:spacing w:before="207" w:line="415" w:lineRule="auto"/>
        <w:ind w:left="100" w:right="817" w:firstLine="566"/>
        <w:jc w:val="both"/>
      </w:pPr>
      <w:r>
        <w:rPr>
          <w:w w:val="110"/>
        </w:rPr>
        <w:t>My</w:t>
      </w:r>
      <w:r>
        <w:rPr>
          <w:spacing w:val="-18"/>
          <w:w w:val="110"/>
        </w:rPr>
        <w:t xml:space="preserve"> </w:t>
      </w:r>
      <w:r>
        <w:rPr>
          <w:w w:val="110"/>
        </w:rPr>
        <w:t>future</w:t>
      </w:r>
      <w:r>
        <w:rPr>
          <w:spacing w:val="-18"/>
          <w:w w:val="110"/>
        </w:rPr>
        <w:t xml:space="preserve"> </w:t>
      </w:r>
      <w:r>
        <w:rPr>
          <w:spacing w:val="-4"/>
          <w:w w:val="110"/>
        </w:rPr>
        <w:t>work</w:t>
      </w:r>
      <w:r>
        <w:rPr>
          <w:spacing w:val="-18"/>
          <w:w w:val="110"/>
        </w:rPr>
        <w:t xml:space="preserve"> </w:t>
      </w:r>
      <w:r>
        <w:rPr>
          <w:w w:val="110"/>
        </w:rPr>
        <w:t>continues</w:t>
      </w:r>
      <w:r>
        <w:rPr>
          <w:spacing w:val="-18"/>
          <w:w w:val="110"/>
        </w:rPr>
        <w:t xml:space="preserve"> </w:t>
      </w:r>
      <w:r>
        <w:rPr>
          <w:w w:val="110"/>
        </w:rPr>
        <w:t>to</w:t>
      </w:r>
      <w:r>
        <w:rPr>
          <w:spacing w:val="-18"/>
          <w:w w:val="110"/>
        </w:rPr>
        <w:t xml:space="preserve"> </w:t>
      </w:r>
      <w:r>
        <w:rPr>
          <w:w w:val="110"/>
        </w:rPr>
        <w:t>explore</w:t>
      </w:r>
      <w:r>
        <w:rPr>
          <w:spacing w:val="-18"/>
          <w:w w:val="110"/>
        </w:rPr>
        <w:t xml:space="preserve"> </w:t>
      </w:r>
      <w:r>
        <w:rPr>
          <w:w w:val="110"/>
        </w:rPr>
        <w:t>the</w:t>
      </w:r>
      <w:r>
        <w:rPr>
          <w:spacing w:val="-18"/>
          <w:w w:val="110"/>
        </w:rPr>
        <w:t xml:space="preserve"> </w:t>
      </w:r>
      <w:r>
        <w:rPr>
          <w:w w:val="110"/>
        </w:rPr>
        <w:t>temporal</w:t>
      </w:r>
      <w:r>
        <w:rPr>
          <w:spacing w:val="-18"/>
          <w:w w:val="110"/>
        </w:rPr>
        <w:t xml:space="preserve"> </w:t>
      </w:r>
      <w:r>
        <w:rPr>
          <w:w w:val="110"/>
        </w:rPr>
        <w:t>dimensions</w:t>
      </w:r>
      <w:r>
        <w:rPr>
          <w:spacing w:val="-18"/>
          <w:w w:val="110"/>
        </w:rPr>
        <w:t xml:space="preserve"> </w:t>
      </w:r>
      <w:r>
        <w:rPr>
          <w:w w:val="110"/>
        </w:rPr>
        <w:t>of</w:t>
      </w:r>
      <w:r>
        <w:rPr>
          <w:spacing w:val="-18"/>
          <w:w w:val="110"/>
        </w:rPr>
        <w:t xml:space="preserve"> </w:t>
      </w:r>
      <w:r>
        <w:rPr>
          <w:w w:val="110"/>
        </w:rPr>
        <w:t>species</w:t>
      </w:r>
      <w:r>
        <w:rPr>
          <w:spacing w:val="-18"/>
          <w:w w:val="110"/>
        </w:rPr>
        <w:t xml:space="preserve"> </w:t>
      </w:r>
      <w:r>
        <w:rPr>
          <w:w w:val="110"/>
        </w:rPr>
        <w:t xml:space="preserve">interactions. Moving forward, I aim to study how ecological processes with different dynamical rates interactively affect community </w:t>
      </w:r>
      <w:r>
        <w:rPr>
          <w:spacing w:val="-3"/>
          <w:w w:val="110"/>
        </w:rPr>
        <w:t xml:space="preserve">stability. </w:t>
      </w:r>
      <w:r>
        <w:rPr>
          <w:w w:val="110"/>
        </w:rPr>
        <w:t>When studying the effects of multi-trophic inter- actions</w:t>
      </w:r>
      <w:r>
        <w:rPr>
          <w:spacing w:val="-5"/>
          <w:w w:val="110"/>
        </w:rPr>
        <w:t xml:space="preserve"> </w:t>
      </w:r>
      <w:r>
        <w:rPr>
          <w:w w:val="110"/>
        </w:rPr>
        <w:t>on</w:t>
      </w:r>
      <w:r>
        <w:rPr>
          <w:spacing w:val="-5"/>
          <w:w w:val="110"/>
        </w:rPr>
        <w:t xml:space="preserve"> </w:t>
      </w:r>
      <w:r>
        <w:rPr>
          <w:w w:val="110"/>
        </w:rPr>
        <w:t>species</w:t>
      </w:r>
      <w:r>
        <w:rPr>
          <w:spacing w:val="-5"/>
          <w:w w:val="110"/>
        </w:rPr>
        <w:t xml:space="preserve"> </w:t>
      </w:r>
      <w:r>
        <w:rPr>
          <w:w w:val="110"/>
        </w:rPr>
        <w:t>coexistence,</w:t>
      </w:r>
      <w:r>
        <w:rPr>
          <w:spacing w:val="-4"/>
          <w:w w:val="110"/>
        </w:rPr>
        <w:t xml:space="preserve"> </w:t>
      </w:r>
      <w:r>
        <w:rPr>
          <w:w w:val="110"/>
        </w:rPr>
        <w:t>theories</w:t>
      </w:r>
      <w:r>
        <w:rPr>
          <w:spacing w:val="-5"/>
          <w:w w:val="110"/>
        </w:rPr>
        <w:t xml:space="preserve"> </w:t>
      </w:r>
      <w:r>
        <w:rPr>
          <w:w w:val="110"/>
        </w:rPr>
        <w:t>often</w:t>
      </w:r>
      <w:r>
        <w:rPr>
          <w:spacing w:val="-5"/>
          <w:w w:val="110"/>
        </w:rPr>
        <w:t xml:space="preserve"> </w:t>
      </w:r>
      <w:r>
        <w:rPr>
          <w:w w:val="110"/>
        </w:rPr>
        <w:t>assume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non-focal</w:t>
      </w:r>
      <w:r>
        <w:rPr>
          <w:spacing w:val="-5"/>
          <w:w w:val="110"/>
        </w:rPr>
        <w:t xml:space="preserve"> </w:t>
      </w:r>
      <w:r>
        <w:rPr>
          <w:w w:val="110"/>
        </w:rPr>
        <w:t>trophic</w:t>
      </w:r>
      <w:r>
        <w:rPr>
          <w:spacing w:val="-5"/>
          <w:w w:val="110"/>
        </w:rPr>
        <w:t xml:space="preserve"> </w:t>
      </w:r>
      <w:r>
        <w:rPr>
          <w:w w:val="110"/>
        </w:rPr>
        <w:t>levels</w:t>
      </w:r>
      <w:r>
        <w:rPr>
          <w:spacing w:val="-5"/>
          <w:w w:val="110"/>
        </w:rPr>
        <w:t xml:space="preserve"> </w:t>
      </w:r>
      <w:r>
        <w:rPr>
          <w:w w:val="110"/>
        </w:rPr>
        <w:t>change with</w:t>
      </w:r>
      <w:r>
        <w:rPr>
          <w:spacing w:val="-10"/>
          <w:w w:val="110"/>
        </w:rPr>
        <w:t xml:space="preserve"> </w:t>
      </w:r>
      <w:r>
        <w:rPr>
          <w:w w:val="110"/>
        </w:rPr>
        <w:t>rates</w:t>
      </w:r>
      <w:r>
        <w:rPr>
          <w:spacing w:val="-10"/>
          <w:w w:val="110"/>
        </w:rPr>
        <w:t xml:space="preserve"> </w:t>
      </w:r>
      <w:r>
        <w:rPr>
          <w:w w:val="110"/>
        </w:rPr>
        <w:t>much</w:t>
      </w:r>
      <w:r>
        <w:rPr>
          <w:spacing w:val="-10"/>
          <w:w w:val="110"/>
        </w:rPr>
        <w:t xml:space="preserve"> </w:t>
      </w:r>
      <w:r>
        <w:rPr>
          <w:w w:val="110"/>
        </w:rPr>
        <w:t>faster</w:t>
      </w:r>
      <w:r>
        <w:rPr>
          <w:spacing w:val="-10"/>
          <w:w w:val="110"/>
        </w:rPr>
        <w:t xml:space="preserve"> </w:t>
      </w:r>
      <w:r>
        <w:rPr>
          <w:w w:val="110"/>
        </w:rPr>
        <w:t>than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focal</w:t>
      </w:r>
      <w:r>
        <w:rPr>
          <w:spacing w:val="-10"/>
          <w:w w:val="110"/>
        </w:rPr>
        <w:t xml:space="preserve"> </w:t>
      </w:r>
      <w:r>
        <w:rPr>
          <w:w w:val="110"/>
        </w:rPr>
        <w:t>community</w:t>
      </w:r>
      <w:r>
        <w:rPr>
          <w:spacing w:val="-10"/>
          <w:w w:val="110"/>
        </w:rPr>
        <w:t xml:space="preserve"> </w:t>
      </w:r>
      <w:r>
        <w:rPr>
          <w:w w:val="110"/>
        </w:rPr>
        <w:t>(e.g.,</w:t>
      </w:r>
      <w:r>
        <w:rPr>
          <w:spacing w:val="-9"/>
          <w:w w:val="110"/>
        </w:rPr>
        <w:t xml:space="preserve"> </w:t>
      </w:r>
      <w:r>
        <w:rPr>
          <w:w w:val="110"/>
        </w:rPr>
        <w:t>Chesson,</w:t>
      </w:r>
      <w:r>
        <w:rPr>
          <w:spacing w:val="-10"/>
          <w:w w:val="110"/>
        </w:rPr>
        <w:t xml:space="preserve"> </w:t>
      </w:r>
      <w:r>
        <w:rPr>
          <w:w w:val="110"/>
        </w:rPr>
        <w:t>2008;</w:t>
      </w:r>
      <w:r>
        <w:rPr>
          <w:spacing w:val="-8"/>
          <w:w w:val="110"/>
        </w:rPr>
        <w:t xml:space="preserve"> </w:t>
      </w:r>
      <w:r>
        <w:rPr>
          <w:w w:val="110"/>
        </w:rPr>
        <w:t>see</w:t>
      </w:r>
      <w:r>
        <w:rPr>
          <w:spacing w:val="-10"/>
          <w:w w:val="110"/>
        </w:rPr>
        <w:t xml:space="preserve"> </w:t>
      </w:r>
      <w:r>
        <w:rPr>
          <w:w w:val="110"/>
        </w:rPr>
        <w:t>also</w:t>
      </w:r>
      <w:r>
        <w:rPr>
          <w:spacing w:val="-10"/>
          <w:w w:val="110"/>
        </w:rPr>
        <w:t xml:space="preserve"> </w:t>
      </w:r>
      <w:r>
        <w:rPr>
          <w:w w:val="110"/>
        </w:rPr>
        <w:t>Chapter</w:t>
      </w:r>
      <w:r>
        <w:rPr>
          <w:spacing w:val="-10"/>
          <w:w w:val="110"/>
        </w:rPr>
        <w:t xml:space="preserve"> </w:t>
      </w:r>
      <w:r>
        <w:rPr>
          <w:w w:val="110"/>
        </w:rPr>
        <w:t xml:space="preserve">4). </w:t>
      </w:r>
      <w:commentRangeStart w:id="29"/>
      <w:proofErr w:type="gramStart"/>
      <w:r>
        <w:rPr>
          <w:spacing w:val="-6"/>
          <w:w w:val="110"/>
        </w:rPr>
        <w:t>However</w:t>
      </w:r>
      <w:commentRangeEnd w:id="29"/>
      <w:proofErr w:type="gramEnd"/>
      <w:r w:rsidR="00C8588C">
        <w:rPr>
          <w:rStyle w:val="CommentReference"/>
        </w:rPr>
        <w:commentReference w:id="29"/>
      </w:r>
      <w:r>
        <w:rPr>
          <w:spacing w:val="-6"/>
          <w:w w:val="110"/>
        </w:rPr>
        <w:t>,</w:t>
      </w:r>
      <w:r>
        <w:rPr>
          <w:spacing w:val="-12"/>
          <w:w w:val="110"/>
        </w:rPr>
        <w:t xml:space="preserve"> </w:t>
      </w:r>
      <w:r>
        <w:rPr>
          <w:w w:val="110"/>
        </w:rPr>
        <w:t>species</w:t>
      </w:r>
      <w:r>
        <w:rPr>
          <w:spacing w:val="-13"/>
          <w:w w:val="110"/>
        </w:rPr>
        <w:t xml:space="preserve"> </w:t>
      </w:r>
      <w:r>
        <w:rPr>
          <w:w w:val="110"/>
        </w:rPr>
        <w:t>turnover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ecological</w:t>
      </w:r>
      <w:r>
        <w:rPr>
          <w:spacing w:val="-13"/>
          <w:w w:val="110"/>
        </w:rPr>
        <w:t xml:space="preserve"> </w:t>
      </w:r>
      <w:r>
        <w:rPr>
          <w:w w:val="110"/>
        </w:rPr>
        <w:t>processes</w:t>
      </w:r>
      <w:r>
        <w:rPr>
          <w:spacing w:val="-13"/>
          <w:w w:val="110"/>
        </w:rPr>
        <w:t xml:space="preserve"> </w:t>
      </w:r>
      <w:r>
        <w:rPr>
          <w:w w:val="110"/>
        </w:rPr>
        <w:t>can</w:t>
      </w:r>
      <w:r>
        <w:rPr>
          <w:spacing w:val="-13"/>
          <w:w w:val="110"/>
        </w:rPr>
        <w:t xml:space="preserve"> </w:t>
      </w:r>
      <w:r>
        <w:rPr>
          <w:w w:val="110"/>
        </w:rPr>
        <w:t>vary</w:t>
      </w:r>
      <w:r>
        <w:rPr>
          <w:spacing w:val="-13"/>
          <w:w w:val="110"/>
        </w:rPr>
        <w:t xml:space="preserve"> </w:t>
      </w:r>
      <w:r>
        <w:rPr>
          <w:w w:val="110"/>
        </w:rPr>
        <w:t>significantly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their</w:t>
      </w:r>
      <w:r>
        <w:rPr>
          <w:spacing w:val="-13"/>
          <w:w w:val="110"/>
        </w:rPr>
        <w:t xml:space="preserve"> </w:t>
      </w:r>
      <w:proofErr w:type="spellStart"/>
      <w:r>
        <w:rPr>
          <w:w w:val="110"/>
        </w:rPr>
        <w:t>dynami</w:t>
      </w:r>
      <w:proofErr w:type="spellEnd"/>
      <w:r>
        <w:rPr>
          <w:w w:val="110"/>
        </w:rPr>
        <w:t xml:space="preserve">- </w:t>
      </w:r>
      <w:proofErr w:type="spellStart"/>
      <w:r>
        <w:rPr>
          <w:w w:val="110"/>
        </w:rPr>
        <w:t>cal</w:t>
      </w:r>
      <w:proofErr w:type="spellEnd"/>
      <w:r>
        <w:rPr>
          <w:spacing w:val="-35"/>
          <w:w w:val="110"/>
        </w:rPr>
        <w:t xml:space="preserve"> </w:t>
      </w:r>
      <w:r>
        <w:rPr>
          <w:w w:val="110"/>
        </w:rPr>
        <w:t>rates</w:t>
      </w:r>
      <w:r>
        <w:rPr>
          <w:spacing w:val="-35"/>
          <w:w w:val="110"/>
        </w:rPr>
        <w:t xml:space="preserve"> </w:t>
      </w:r>
      <w:r>
        <w:rPr>
          <w:w w:val="110"/>
        </w:rPr>
        <w:t>(Rinaldi</w:t>
      </w:r>
      <w:r>
        <w:rPr>
          <w:spacing w:val="-35"/>
          <w:w w:val="110"/>
        </w:rPr>
        <w:t xml:space="preserve"> </w:t>
      </w:r>
      <w:r>
        <w:rPr>
          <w:w w:val="110"/>
        </w:rPr>
        <w:t>and</w:t>
      </w:r>
      <w:r>
        <w:rPr>
          <w:spacing w:val="-35"/>
          <w:w w:val="110"/>
        </w:rPr>
        <w:t xml:space="preserve"> </w:t>
      </w:r>
      <w:proofErr w:type="spellStart"/>
      <w:r>
        <w:rPr>
          <w:w w:val="110"/>
        </w:rPr>
        <w:t>Scheffer</w:t>
      </w:r>
      <w:proofErr w:type="spellEnd"/>
      <w:r>
        <w:rPr>
          <w:w w:val="110"/>
        </w:rPr>
        <w:t>,</w:t>
      </w:r>
      <w:r>
        <w:rPr>
          <w:spacing w:val="-35"/>
          <w:w w:val="110"/>
        </w:rPr>
        <w:t xml:space="preserve"> </w:t>
      </w:r>
      <w:r>
        <w:rPr>
          <w:w w:val="110"/>
        </w:rPr>
        <w:t>2000,</w:t>
      </w:r>
      <w:r>
        <w:rPr>
          <w:spacing w:val="-35"/>
          <w:w w:val="110"/>
        </w:rPr>
        <w:t xml:space="preserve"> </w:t>
      </w:r>
      <w:proofErr w:type="spellStart"/>
      <w:r>
        <w:rPr>
          <w:w w:val="110"/>
        </w:rPr>
        <w:t>Menge</w:t>
      </w:r>
      <w:proofErr w:type="spellEnd"/>
      <w:r>
        <w:rPr>
          <w:spacing w:val="-35"/>
          <w:w w:val="110"/>
        </w:rPr>
        <w:t xml:space="preserve"> </w:t>
      </w:r>
      <w:r>
        <w:rPr>
          <w:w w:val="110"/>
        </w:rPr>
        <w:t>et</w:t>
      </w:r>
      <w:r>
        <w:rPr>
          <w:spacing w:val="-35"/>
          <w:w w:val="110"/>
        </w:rPr>
        <w:t xml:space="preserve"> </w:t>
      </w:r>
      <w:r>
        <w:rPr>
          <w:w w:val="110"/>
        </w:rPr>
        <w:t>al.,</w:t>
      </w:r>
      <w:r>
        <w:rPr>
          <w:spacing w:val="-35"/>
          <w:w w:val="110"/>
        </w:rPr>
        <w:t xml:space="preserve"> </w:t>
      </w:r>
      <w:r>
        <w:rPr>
          <w:w w:val="110"/>
        </w:rPr>
        <w:t>2012,</w:t>
      </w:r>
      <w:r>
        <w:rPr>
          <w:spacing w:val="-35"/>
          <w:w w:val="110"/>
        </w:rPr>
        <w:t xml:space="preserve"> </w:t>
      </w:r>
      <w:r>
        <w:rPr>
          <w:w w:val="110"/>
        </w:rPr>
        <w:t>Li</w:t>
      </w:r>
      <w:r>
        <w:rPr>
          <w:spacing w:val="-35"/>
          <w:w w:val="110"/>
        </w:rPr>
        <w:t xml:space="preserve"> </w:t>
      </w:r>
      <w:r>
        <w:rPr>
          <w:w w:val="110"/>
        </w:rPr>
        <w:t>and</w:t>
      </w:r>
      <w:r>
        <w:rPr>
          <w:spacing w:val="-35"/>
          <w:w w:val="110"/>
        </w:rPr>
        <w:t xml:space="preserve"> </w:t>
      </w:r>
      <w:r>
        <w:rPr>
          <w:w w:val="110"/>
        </w:rPr>
        <w:t>Chesson,</w:t>
      </w:r>
      <w:r>
        <w:rPr>
          <w:spacing w:val="-35"/>
          <w:w w:val="110"/>
        </w:rPr>
        <w:t xml:space="preserve"> </w:t>
      </w:r>
      <w:r>
        <w:rPr>
          <w:w w:val="110"/>
        </w:rPr>
        <w:t>2016).</w:t>
      </w:r>
      <w:r>
        <w:rPr>
          <w:spacing w:val="-15"/>
          <w:w w:val="110"/>
        </w:rPr>
        <w:t xml:space="preserve"> </w:t>
      </w:r>
      <w:r>
        <w:rPr>
          <w:w w:val="110"/>
        </w:rPr>
        <w:t>Consider</w:t>
      </w:r>
      <w:r>
        <w:rPr>
          <w:spacing w:val="-35"/>
          <w:w w:val="110"/>
        </w:rPr>
        <w:t xml:space="preserve"> </w:t>
      </w:r>
      <w:r>
        <w:rPr>
          <w:w w:val="110"/>
        </w:rPr>
        <w:t>the belowground</w:t>
      </w:r>
      <w:r>
        <w:rPr>
          <w:spacing w:val="-16"/>
          <w:w w:val="110"/>
        </w:rPr>
        <w:t xml:space="preserve"> </w:t>
      </w:r>
      <w:r>
        <w:rPr>
          <w:w w:val="110"/>
        </w:rPr>
        <w:t>interactions</w:t>
      </w:r>
      <w:r>
        <w:rPr>
          <w:spacing w:val="-16"/>
          <w:w w:val="110"/>
        </w:rPr>
        <w:t xml:space="preserve"> </w:t>
      </w:r>
      <w:r>
        <w:rPr>
          <w:w w:val="110"/>
        </w:rPr>
        <w:t>among</w:t>
      </w:r>
      <w:r>
        <w:rPr>
          <w:spacing w:val="-16"/>
          <w:w w:val="110"/>
        </w:rPr>
        <w:t xml:space="preserve"> </w:t>
      </w:r>
      <w:r>
        <w:rPr>
          <w:w w:val="110"/>
        </w:rPr>
        <w:t>plants</w:t>
      </w:r>
      <w:r>
        <w:rPr>
          <w:spacing w:val="-16"/>
          <w:w w:val="110"/>
        </w:rPr>
        <w:t xml:space="preserve"> </w:t>
      </w:r>
      <w:r>
        <w:rPr>
          <w:w w:val="110"/>
        </w:rPr>
        <w:t>as</w:t>
      </w:r>
      <w:r>
        <w:rPr>
          <w:spacing w:val="-16"/>
          <w:w w:val="110"/>
        </w:rPr>
        <w:t xml:space="preserve"> </w:t>
      </w:r>
      <w:r>
        <w:rPr>
          <w:w w:val="110"/>
        </w:rPr>
        <w:t>an</w:t>
      </w:r>
      <w:r>
        <w:rPr>
          <w:spacing w:val="-16"/>
          <w:w w:val="110"/>
        </w:rPr>
        <w:t xml:space="preserve"> </w:t>
      </w:r>
      <w:r>
        <w:rPr>
          <w:w w:val="110"/>
        </w:rPr>
        <w:t>example,</w:t>
      </w:r>
      <w:r>
        <w:rPr>
          <w:spacing w:val="-14"/>
          <w:w w:val="110"/>
        </w:rPr>
        <w:t xml:space="preserve"> </w:t>
      </w:r>
      <w:r>
        <w:rPr>
          <w:w w:val="110"/>
        </w:rPr>
        <w:t>soil</w:t>
      </w:r>
      <w:r>
        <w:rPr>
          <w:spacing w:val="-16"/>
          <w:w w:val="110"/>
        </w:rPr>
        <w:t xml:space="preserve"> </w:t>
      </w:r>
      <w:r>
        <w:rPr>
          <w:w w:val="110"/>
        </w:rPr>
        <w:t>microbial</w:t>
      </w:r>
      <w:r>
        <w:rPr>
          <w:spacing w:val="-16"/>
          <w:w w:val="110"/>
        </w:rPr>
        <w:t xml:space="preserve"> </w:t>
      </w:r>
      <w:r>
        <w:rPr>
          <w:w w:val="110"/>
        </w:rPr>
        <w:t>succession</w:t>
      </w:r>
      <w:r>
        <w:rPr>
          <w:spacing w:val="-16"/>
          <w:w w:val="110"/>
        </w:rPr>
        <w:t xml:space="preserve"> </w:t>
      </w:r>
      <w:r>
        <w:rPr>
          <w:w w:val="110"/>
        </w:rPr>
        <w:t>can</w:t>
      </w:r>
      <w:r>
        <w:rPr>
          <w:spacing w:val="-16"/>
          <w:w w:val="110"/>
        </w:rPr>
        <w:t xml:space="preserve"> </w:t>
      </w:r>
      <w:r>
        <w:rPr>
          <w:w w:val="110"/>
        </w:rPr>
        <w:t>occur at</w:t>
      </w:r>
      <w:r>
        <w:rPr>
          <w:spacing w:val="-12"/>
          <w:w w:val="110"/>
        </w:rPr>
        <w:t xml:space="preserve"> </w:t>
      </w:r>
      <w:r>
        <w:rPr>
          <w:w w:val="110"/>
        </w:rPr>
        <w:t>various</w:t>
      </w:r>
      <w:r>
        <w:rPr>
          <w:spacing w:val="-12"/>
          <w:w w:val="110"/>
        </w:rPr>
        <w:t xml:space="preserve"> </w:t>
      </w:r>
      <w:r>
        <w:rPr>
          <w:w w:val="110"/>
        </w:rPr>
        <w:t>timescales,</w:t>
      </w:r>
      <w:r>
        <w:rPr>
          <w:spacing w:val="-11"/>
          <w:w w:val="110"/>
        </w:rPr>
        <w:t xml:space="preserve"> </w:t>
      </w:r>
      <w:r>
        <w:rPr>
          <w:w w:val="110"/>
        </w:rPr>
        <w:t>sometimes</w:t>
      </w:r>
      <w:r>
        <w:rPr>
          <w:spacing w:val="-12"/>
          <w:w w:val="110"/>
        </w:rPr>
        <w:t xml:space="preserve"> </w:t>
      </w:r>
      <w:r>
        <w:rPr>
          <w:spacing w:val="-3"/>
          <w:w w:val="110"/>
        </w:rPr>
        <w:t>even</w:t>
      </w:r>
      <w:r>
        <w:rPr>
          <w:spacing w:val="-12"/>
          <w:w w:val="110"/>
        </w:rPr>
        <w:t xml:space="preserve"> </w:t>
      </w:r>
      <w:commentRangeStart w:id="31"/>
      <w:r>
        <w:rPr>
          <w:w w:val="110"/>
        </w:rPr>
        <w:t>persisting</w:t>
      </w:r>
      <w:commentRangeEnd w:id="31"/>
      <w:r w:rsidR="00343232">
        <w:rPr>
          <w:rStyle w:val="CommentReference"/>
        </w:rPr>
        <w:commentReference w:id="31"/>
      </w:r>
      <w:r>
        <w:rPr>
          <w:spacing w:val="-12"/>
          <w:w w:val="110"/>
        </w:rPr>
        <w:t xml:space="preserve"> </w:t>
      </w:r>
      <w:r>
        <w:rPr>
          <w:w w:val="110"/>
        </w:rPr>
        <w:t>long</w:t>
      </w:r>
      <w:r>
        <w:rPr>
          <w:spacing w:val="-12"/>
          <w:w w:val="110"/>
        </w:rPr>
        <w:t xml:space="preserve"> </w:t>
      </w:r>
      <w:r>
        <w:rPr>
          <w:w w:val="110"/>
        </w:rPr>
        <w:t>after</w:t>
      </w:r>
      <w:r>
        <w:rPr>
          <w:spacing w:val="-12"/>
          <w:w w:val="110"/>
        </w:rPr>
        <w:t xml:space="preserve"> </w:t>
      </w:r>
      <w:r>
        <w:rPr>
          <w:w w:val="110"/>
        </w:rPr>
        <w:t>their</w:t>
      </w:r>
      <w:r>
        <w:rPr>
          <w:spacing w:val="-12"/>
          <w:w w:val="110"/>
        </w:rPr>
        <w:t xml:space="preserve"> </w:t>
      </w:r>
      <w:r>
        <w:rPr>
          <w:w w:val="110"/>
        </w:rPr>
        <w:t>host</w:t>
      </w:r>
      <w:r>
        <w:rPr>
          <w:spacing w:val="-12"/>
          <w:w w:val="110"/>
        </w:rPr>
        <w:t xml:space="preserve"> </w:t>
      </w:r>
      <w:r>
        <w:rPr>
          <w:w w:val="110"/>
        </w:rPr>
        <w:t>plant</w:t>
      </w:r>
      <w:r>
        <w:rPr>
          <w:spacing w:val="-12"/>
          <w:w w:val="110"/>
        </w:rPr>
        <w:t xml:space="preserve"> </w:t>
      </w:r>
      <w:r>
        <w:rPr>
          <w:w w:val="110"/>
        </w:rPr>
        <w:t>dies.</w:t>
      </w:r>
      <w:r>
        <w:rPr>
          <w:spacing w:val="17"/>
          <w:w w:val="110"/>
        </w:rPr>
        <w:t xml:space="preserve"> </w:t>
      </w:r>
      <w:r>
        <w:rPr>
          <w:spacing w:val="-4"/>
          <w:w w:val="110"/>
        </w:rPr>
        <w:t xml:space="preserve">Moreover, </w:t>
      </w:r>
      <w:r>
        <w:rPr>
          <w:w w:val="110"/>
        </w:rPr>
        <w:t xml:space="preserve">while plant–plant competition for nutrient uptake </w:t>
      </w:r>
      <w:r>
        <w:rPr>
          <w:spacing w:val="-3"/>
          <w:w w:val="110"/>
        </w:rPr>
        <w:t xml:space="preserve">may </w:t>
      </w:r>
      <w:r>
        <w:rPr>
          <w:w w:val="110"/>
        </w:rPr>
        <w:t>be a fast process, nutrient release from plant litter can be extremely slow (</w:t>
      </w:r>
      <w:proofErr w:type="spellStart"/>
      <w:r>
        <w:rPr>
          <w:w w:val="110"/>
        </w:rPr>
        <w:t>Menge</w:t>
      </w:r>
      <w:proofErr w:type="spellEnd"/>
      <w:r>
        <w:rPr>
          <w:w w:val="110"/>
        </w:rPr>
        <w:t xml:space="preserve"> et al., 2008). By combining empirical</w:t>
      </w:r>
      <w:r>
        <w:rPr>
          <w:spacing w:val="-42"/>
          <w:w w:val="110"/>
        </w:rPr>
        <w:t xml:space="preserve"> </w:t>
      </w:r>
      <w:r>
        <w:rPr>
          <w:w w:val="110"/>
        </w:rPr>
        <w:t xml:space="preserve">and theoretical approaches, like that done in this dissertation, I hope to open new </w:t>
      </w:r>
      <w:r>
        <w:rPr>
          <w:spacing w:val="-3"/>
          <w:w w:val="110"/>
        </w:rPr>
        <w:t xml:space="preserve">avenues </w:t>
      </w:r>
      <w:r>
        <w:rPr>
          <w:w w:val="110"/>
        </w:rPr>
        <w:t>to develop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temporally-explicit</w:t>
      </w:r>
      <w:r>
        <w:rPr>
          <w:spacing w:val="-8"/>
          <w:w w:val="110"/>
        </w:rPr>
        <w:t xml:space="preserve"> </w:t>
      </w:r>
      <w:r>
        <w:rPr>
          <w:w w:val="110"/>
        </w:rPr>
        <w:t>perspective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community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ecology.</w:t>
      </w:r>
    </w:p>
    <w:p w14:paraId="315ED9DB" w14:textId="77777777" w:rsidR="00C7220E" w:rsidRDefault="00C7220E">
      <w:pPr>
        <w:pStyle w:val="BodyText"/>
        <w:rPr>
          <w:sz w:val="30"/>
        </w:rPr>
      </w:pPr>
    </w:p>
    <w:p w14:paraId="1ED87CFE" w14:textId="77777777" w:rsidR="00C7220E" w:rsidRDefault="00C7220E">
      <w:pPr>
        <w:pStyle w:val="BodyText"/>
        <w:spacing w:before="7"/>
        <w:rPr>
          <w:sz w:val="24"/>
        </w:rPr>
      </w:pPr>
    </w:p>
    <w:p w14:paraId="723FD09C" w14:textId="77777777" w:rsidR="00C7220E" w:rsidRDefault="005A168B">
      <w:pPr>
        <w:pStyle w:val="Heading1"/>
        <w:numPr>
          <w:ilvl w:val="1"/>
          <w:numId w:val="1"/>
        </w:numPr>
        <w:tabs>
          <w:tab w:val="left" w:pos="745"/>
          <w:tab w:val="left" w:pos="746"/>
        </w:tabs>
        <w:ind w:left="745" w:hanging="645"/>
        <w:jc w:val="left"/>
      </w:pPr>
      <w:r>
        <w:rPr>
          <w:w w:val="110"/>
        </w:rPr>
        <w:t>Author</w:t>
      </w:r>
      <w:r>
        <w:rPr>
          <w:spacing w:val="-7"/>
          <w:w w:val="110"/>
        </w:rPr>
        <w:t xml:space="preserve"> </w:t>
      </w:r>
      <w:r>
        <w:rPr>
          <w:w w:val="110"/>
        </w:rPr>
        <w:t>Contributions</w:t>
      </w:r>
    </w:p>
    <w:p w14:paraId="1532D8F0" w14:textId="77777777" w:rsidR="00C7220E" w:rsidRDefault="00C7220E">
      <w:pPr>
        <w:pStyle w:val="BodyText"/>
        <w:spacing w:before="5"/>
        <w:rPr>
          <w:b/>
          <w:sz w:val="51"/>
        </w:rPr>
      </w:pPr>
    </w:p>
    <w:p w14:paraId="5AB92C67" w14:textId="77777777" w:rsidR="00C7220E" w:rsidRDefault="005A168B">
      <w:pPr>
        <w:pStyle w:val="BodyText"/>
        <w:spacing w:line="415" w:lineRule="auto"/>
        <w:ind w:left="100" w:right="817"/>
        <w:jc w:val="both"/>
      </w:pPr>
      <w:r>
        <w:rPr>
          <w:w w:val="110"/>
        </w:rPr>
        <w:t>Throughout</w:t>
      </w:r>
      <w:r>
        <w:rPr>
          <w:spacing w:val="-20"/>
          <w:w w:val="110"/>
        </w:rPr>
        <w:t xml:space="preserve"> </w:t>
      </w:r>
      <w:r>
        <w:rPr>
          <w:spacing w:val="-5"/>
          <w:w w:val="110"/>
        </w:rPr>
        <w:t>my</w:t>
      </w:r>
      <w:r>
        <w:rPr>
          <w:spacing w:val="-20"/>
          <w:w w:val="110"/>
        </w:rPr>
        <w:t xml:space="preserve"> </w:t>
      </w:r>
      <w:r>
        <w:rPr>
          <w:w w:val="110"/>
        </w:rPr>
        <w:t>dissertation,</w:t>
      </w:r>
      <w:r>
        <w:rPr>
          <w:spacing w:val="-16"/>
          <w:w w:val="110"/>
        </w:rPr>
        <w:t xml:space="preserve"> </w:t>
      </w:r>
      <w:r>
        <w:rPr>
          <w:w w:val="110"/>
        </w:rPr>
        <w:t>I</w:t>
      </w:r>
      <w:r>
        <w:rPr>
          <w:spacing w:val="-20"/>
          <w:w w:val="110"/>
        </w:rPr>
        <w:t xml:space="preserve"> </w:t>
      </w:r>
      <w:r>
        <w:rPr>
          <w:spacing w:val="-4"/>
          <w:w w:val="110"/>
        </w:rPr>
        <w:t>worked</w:t>
      </w:r>
      <w:r>
        <w:rPr>
          <w:spacing w:val="-20"/>
          <w:w w:val="110"/>
        </w:rPr>
        <w:t xml:space="preserve"> </w:t>
      </w:r>
      <w:r>
        <w:rPr>
          <w:w w:val="110"/>
        </w:rPr>
        <w:t>closely</w:t>
      </w:r>
      <w:r>
        <w:rPr>
          <w:spacing w:val="-20"/>
          <w:w w:val="110"/>
        </w:rPr>
        <w:t xml:space="preserve"> </w:t>
      </w:r>
      <w:r>
        <w:rPr>
          <w:w w:val="110"/>
        </w:rPr>
        <w:t>with</w:t>
      </w:r>
      <w:r>
        <w:rPr>
          <w:spacing w:val="-20"/>
          <w:w w:val="110"/>
        </w:rPr>
        <w:t xml:space="preserve"> </w:t>
      </w:r>
      <w:r>
        <w:rPr>
          <w:w w:val="110"/>
        </w:rPr>
        <w:t>many</w:t>
      </w:r>
      <w:r>
        <w:rPr>
          <w:spacing w:val="-20"/>
          <w:w w:val="110"/>
        </w:rPr>
        <w:t xml:space="preserve"> </w:t>
      </w:r>
      <w:r>
        <w:rPr>
          <w:w w:val="110"/>
        </w:rPr>
        <w:t>collaborators</w:t>
      </w:r>
      <w:r>
        <w:rPr>
          <w:spacing w:val="-20"/>
          <w:w w:val="110"/>
        </w:rPr>
        <w:t xml:space="preserve"> </w:t>
      </w:r>
      <w:r>
        <w:rPr>
          <w:w w:val="110"/>
        </w:rPr>
        <w:t>whose</w:t>
      </w:r>
      <w:r>
        <w:rPr>
          <w:spacing w:val="-20"/>
          <w:w w:val="110"/>
        </w:rPr>
        <w:t xml:space="preserve"> </w:t>
      </w:r>
      <w:r>
        <w:rPr>
          <w:w w:val="110"/>
        </w:rPr>
        <w:t xml:space="preserve">contributions are detailed </w:t>
      </w:r>
      <w:r>
        <w:rPr>
          <w:spacing w:val="-5"/>
          <w:w w:val="110"/>
        </w:rPr>
        <w:t xml:space="preserve">below. </w:t>
      </w:r>
      <w:r>
        <w:rPr>
          <w:w w:val="110"/>
        </w:rPr>
        <w:t xml:space="preserve">These collaborators are listed as co-authors on the peer-reviewed manuscripts (or manuscripts in preparation) corresponding to each of </w:t>
      </w:r>
      <w:r>
        <w:rPr>
          <w:spacing w:val="-5"/>
          <w:w w:val="110"/>
        </w:rPr>
        <w:t xml:space="preserve">my </w:t>
      </w:r>
      <w:r>
        <w:rPr>
          <w:w w:val="110"/>
        </w:rPr>
        <w:t>dissertation chapters.</w:t>
      </w:r>
    </w:p>
    <w:p w14:paraId="0CE9549F" w14:textId="77777777" w:rsidR="00C7220E" w:rsidRDefault="005A168B">
      <w:pPr>
        <w:pStyle w:val="Heading2"/>
        <w:spacing w:before="207"/>
        <w:ind w:right="0"/>
      </w:pPr>
      <w:r>
        <w:rPr>
          <w:w w:val="105"/>
        </w:rPr>
        <w:t>Chapter 2 – Linking modern coexistence theory and contemporary niche theory</w:t>
      </w:r>
    </w:p>
    <w:p w14:paraId="6E600C22" w14:textId="77777777" w:rsidR="00C7220E" w:rsidRDefault="00C7220E">
      <w:pPr>
        <w:sectPr w:rsidR="00C7220E">
          <w:pgSz w:w="12240" w:h="15840"/>
          <w:pgMar w:top="1680" w:right="1340" w:bottom="280" w:left="1340" w:header="1390" w:footer="0" w:gutter="0"/>
          <w:cols w:space="720"/>
        </w:sectPr>
      </w:pPr>
    </w:p>
    <w:p w14:paraId="75BE7347" w14:textId="77777777" w:rsidR="00C7220E" w:rsidRDefault="00C7220E">
      <w:pPr>
        <w:pStyle w:val="BodyText"/>
        <w:rPr>
          <w:b/>
          <w:sz w:val="20"/>
        </w:rPr>
      </w:pPr>
    </w:p>
    <w:p w14:paraId="26595F9C" w14:textId="77777777" w:rsidR="00C7220E" w:rsidRDefault="00C7220E">
      <w:pPr>
        <w:pStyle w:val="BodyText"/>
        <w:rPr>
          <w:b/>
          <w:sz w:val="20"/>
        </w:rPr>
      </w:pPr>
    </w:p>
    <w:p w14:paraId="4DB59E0A" w14:textId="77777777" w:rsidR="00C7220E" w:rsidRDefault="005A168B">
      <w:pPr>
        <w:pStyle w:val="BodyText"/>
        <w:spacing w:before="261" w:line="415" w:lineRule="auto"/>
        <w:ind w:left="819" w:right="98"/>
        <w:jc w:val="both"/>
      </w:pPr>
      <w:r>
        <w:rPr>
          <w:w w:val="110"/>
        </w:rPr>
        <w:t>Andrew</w:t>
      </w:r>
      <w:r>
        <w:rPr>
          <w:spacing w:val="-17"/>
          <w:w w:val="110"/>
        </w:rPr>
        <w:t xml:space="preserve"> </w:t>
      </w:r>
      <w:proofErr w:type="spellStart"/>
      <w:r>
        <w:rPr>
          <w:w w:val="110"/>
        </w:rPr>
        <w:t>Letten</w:t>
      </w:r>
      <w:proofErr w:type="spellEnd"/>
      <w:r>
        <w:rPr>
          <w:spacing w:val="-18"/>
          <w:w w:val="110"/>
        </w:rPr>
        <w:t xml:space="preserve"> </w:t>
      </w:r>
      <w:r>
        <w:rPr>
          <w:w w:val="110"/>
        </w:rPr>
        <w:t>and</w:t>
      </w:r>
      <w:r>
        <w:rPr>
          <w:spacing w:val="-17"/>
          <w:w w:val="110"/>
        </w:rPr>
        <w:t xml:space="preserve"> </w:t>
      </w:r>
      <w:r>
        <w:rPr>
          <w:spacing w:val="-3"/>
          <w:w w:val="110"/>
        </w:rPr>
        <w:t>Tadashi</w:t>
      </w:r>
      <w:r>
        <w:rPr>
          <w:spacing w:val="-18"/>
          <w:w w:val="110"/>
        </w:rPr>
        <w:t xml:space="preserve"> </w:t>
      </w:r>
      <w:proofErr w:type="spellStart"/>
      <w:r>
        <w:rPr>
          <w:w w:val="110"/>
        </w:rPr>
        <w:t>Fukami</w:t>
      </w:r>
      <w:proofErr w:type="spellEnd"/>
      <w:r>
        <w:rPr>
          <w:spacing w:val="-17"/>
          <w:w w:val="110"/>
        </w:rPr>
        <w:t xml:space="preserve"> </w:t>
      </w:r>
      <w:r>
        <w:rPr>
          <w:spacing w:val="-4"/>
          <w:w w:val="110"/>
        </w:rPr>
        <w:t>worked</w:t>
      </w:r>
      <w:r>
        <w:rPr>
          <w:spacing w:val="-18"/>
          <w:w w:val="110"/>
        </w:rPr>
        <w:t xml:space="preserve"> </w:t>
      </w:r>
      <w:r>
        <w:rPr>
          <w:w w:val="110"/>
        </w:rPr>
        <w:t>with</w:t>
      </w:r>
      <w:r>
        <w:rPr>
          <w:spacing w:val="-17"/>
          <w:w w:val="110"/>
        </w:rPr>
        <w:t xml:space="preserve"> </w:t>
      </w:r>
      <w:r>
        <w:rPr>
          <w:w w:val="110"/>
        </w:rPr>
        <w:t>me</w:t>
      </w:r>
      <w:r>
        <w:rPr>
          <w:spacing w:val="-17"/>
          <w:w w:val="110"/>
        </w:rPr>
        <w:t xml:space="preserve"> </w:t>
      </w:r>
      <w:r>
        <w:rPr>
          <w:w w:val="110"/>
        </w:rPr>
        <w:t>to</w:t>
      </w:r>
      <w:r>
        <w:rPr>
          <w:spacing w:val="-18"/>
          <w:w w:val="110"/>
        </w:rPr>
        <w:t xml:space="preserve"> </w:t>
      </w:r>
      <w:r>
        <w:rPr>
          <w:w w:val="110"/>
        </w:rPr>
        <w:t>develop</w:t>
      </w:r>
      <w:r>
        <w:rPr>
          <w:spacing w:val="-17"/>
          <w:w w:val="110"/>
        </w:rPr>
        <w:t xml:space="preserve"> </w:t>
      </w:r>
      <w:r>
        <w:rPr>
          <w:w w:val="110"/>
        </w:rPr>
        <w:t>the</w:t>
      </w:r>
      <w:r>
        <w:rPr>
          <w:spacing w:val="-18"/>
          <w:w w:val="110"/>
        </w:rPr>
        <w:t xml:space="preserve"> </w:t>
      </w:r>
      <w:r>
        <w:rPr>
          <w:w w:val="110"/>
        </w:rPr>
        <w:t>ideas</w:t>
      </w:r>
      <w:r>
        <w:rPr>
          <w:spacing w:val="-17"/>
          <w:w w:val="110"/>
        </w:rPr>
        <w:t xml:space="preserve"> </w:t>
      </w:r>
      <w:r>
        <w:rPr>
          <w:w w:val="110"/>
        </w:rPr>
        <w:t>for</w:t>
      </w:r>
      <w:r>
        <w:rPr>
          <w:spacing w:val="-18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research.</w:t>
      </w:r>
      <w:r>
        <w:rPr>
          <w:spacing w:val="21"/>
          <w:w w:val="110"/>
        </w:rPr>
        <w:t xml:space="preserve"> </w:t>
      </w:r>
      <w:r>
        <w:rPr>
          <w:w w:val="110"/>
        </w:rPr>
        <w:t>I designed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simulation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performed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mathematical</w:t>
      </w:r>
      <w:r>
        <w:rPr>
          <w:spacing w:val="-13"/>
          <w:w w:val="110"/>
        </w:rPr>
        <w:t xml:space="preserve"> </w:t>
      </w:r>
      <w:r>
        <w:rPr>
          <w:w w:val="110"/>
        </w:rPr>
        <w:t>analysis.</w:t>
      </w:r>
      <w:r>
        <w:rPr>
          <w:spacing w:val="33"/>
          <w:w w:val="110"/>
        </w:rPr>
        <w:t xml:space="preserve"> </w:t>
      </w:r>
      <w:r>
        <w:rPr>
          <w:w w:val="110"/>
        </w:rPr>
        <w:t>All</w:t>
      </w:r>
      <w:r>
        <w:rPr>
          <w:spacing w:val="-13"/>
          <w:w w:val="110"/>
        </w:rPr>
        <w:t xml:space="preserve"> </w:t>
      </w:r>
      <w:r>
        <w:rPr>
          <w:w w:val="110"/>
        </w:rPr>
        <w:t>authors</w:t>
      </w:r>
      <w:r>
        <w:rPr>
          <w:spacing w:val="-13"/>
          <w:w w:val="110"/>
        </w:rPr>
        <w:t xml:space="preserve"> </w:t>
      </w:r>
      <w:r>
        <w:rPr>
          <w:w w:val="110"/>
        </w:rPr>
        <w:t>contributed 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writing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revision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manuscript.</w:t>
      </w:r>
      <w:r>
        <w:rPr>
          <w:spacing w:val="28"/>
          <w:w w:val="110"/>
        </w:rPr>
        <w:t xml:space="preserve"> </w:t>
      </w:r>
      <w:r>
        <w:rPr>
          <w:w w:val="110"/>
        </w:rPr>
        <w:t>Funding</w:t>
      </w:r>
      <w:r>
        <w:rPr>
          <w:spacing w:val="-11"/>
          <w:w w:val="110"/>
        </w:rPr>
        <w:t xml:space="preserve"> </w:t>
      </w:r>
      <w:r>
        <w:rPr>
          <w:w w:val="110"/>
        </w:rPr>
        <w:t>supporting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spacing w:val="-4"/>
          <w:w w:val="110"/>
        </w:rPr>
        <w:t>work</w:t>
      </w:r>
      <w:r>
        <w:rPr>
          <w:spacing w:val="-11"/>
          <w:w w:val="110"/>
        </w:rPr>
        <w:t xml:space="preserve"> </w:t>
      </w:r>
      <w:r>
        <w:rPr>
          <w:w w:val="110"/>
        </w:rPr>
        <w:t>came</w:t>
      </w:r>
      <w:r>
        <w:rPr>
          <w:spacing w:val="-11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 xml:space="preserve">the Center for Computational, </w:t>
      </w:r>
      <w:r>
        <w:rPr>
          <w:spacing w:val="-3"/>
          <w:w w:val="110"/>
        </w:rPr>
        <w:t xml:space="preserve">Evolutionary, </w:t>
      </w:r>
      <w:r>
        <w:rPr>
          <w:w w:val="110"/>
        </w:rPr>
        <w:t xml:space="preserve">and Human Genomics (CEHG), the Department of Biology and the </w:t>
      </w:r>
      <w:proofErr w:type="spellStart"/>
      <w:r>
        <w:rPr>
          <w:spacing w:val="-4"/>
          <w:w w:val="110"/>
        </w:rPr>
        <w:t>Terman</w:t>
      </w:r>
      <w:proofErr w:type="spellEnd"/>
      <w:r>
        <w:rPr>
          <w:spacing w:val="-4"/>
          <w:w w:val="110"/>
        </w:rPr>
        <w:t xml:space="preserve"> </w:t>
      </w:r>
      <w:r>
        <w:rPr>
          <w:w w:val="110"/>
        </w:rPr>
        <w:t xml:space="preserve">Fellowship of Stanford </w:t>
      </w:r>
      <w:r>
        <w:rPr>
          <w:spacing w:val="-4"/>
          <w:w w:val="110"/>
        </w:rPr>
        <w:t xml:space="preserve">University, </w:t>
      </w:r>
      <w:r>
        <w:rPr>
          <w:w w:val="110"/>
        </w:rPr>
        <w:t xml:space="preserve">and the National Science Foundation (NSF). The research has been published as a peer-reviewed manuscript in </w:t>
      </w:r>
      <w:r>
        <w:rPr>
          <w:i/>
          <w:w w:val="110"/>
        </w:rPr>
        <w:t>Ecological</w:t>
      </w:r>
      <w:r>
        <w:rPr>
          <w:i/>
          <w:spacing w:val="-9"/>
          <w:w w:val="110"/>
        </w:rPr>
        <w:t xml:space="preserve"> </w:t>
      </w:r>
      <w:r>
        <w:rPr>
          <w:i/>
          <w:w w:val="110"/>
        </w:rPr>
        <w:t>Monographs</w:t>
      </w:r>
      <w:r>
        <w:rPr>
          <w:w w:val="110"/>
        </w:rPr>
        <w:t>.</w:t>
      </w:r>
    </w:p>
    <w:p w14:paraId="4B7CD294" w14:textId="77777777" w:rsidR="00C7220E" w:rsidRDefault="00C7220E">
      <w:pPr>
        <w:pStyle w:val="BodyText"/>
        <w:spacing w:before="11"/>
        <w:rPr>
          <w:sz w:val="38"/>
        </w:rPr>
      </w:pPr>
    </w:p>
    <w:p w14:paraId="0EA755A7" w14:textId="77777777" w:rsidR="00C7220E" w:rsidRDefault="005A168B">
      <w:pPr>
        <w:pStyle w:val="BodyText"/>
        <w:spacing w:line="415" w:lineRule="auto"/>
        <w:ind w:left="819" w:right="93"/>
      </w:pPr>
      <w:r>
        <w:rPr>
          <w:b/>
          <w:w w:val="110"/>
        </w:rPr>
        <w:t xml:space="preserve">Chapter 3 – Coexistence theory and the frequency-dependence of priority effects </w:t>
      </w:r>
      <w:r>
        <w:rPr>
          <w:w w:val="110"/>
        </w:rPr>
        <w:t xml:space="preserve">Andrew </w:t>
      </w:r>
      <w:proofErr w:type="spellStart"/>
      <w:r>
        <w:rPr>
          <w:w w:val="110"/>
        </w:rPr>
        <w:t>Letten</w:t>
      </w:r>
      <w:proofErr w:type="spellEnd"/>
      <w:r>
        <w:rPr>
          <w:w w:val="110"/>
        </w:rPr>
        <w:t xml:space="preserve"> </w:t>
      </w:r>
      <w:r>
        <w:rPr>
          <w:spacing w:val="-4"/>
          <w:w w:val="110"/>
        </w:rPr>
        <w:t xml:space="preserve">worked </w:t>
      </w:r>
      <w:r>
        <w:rPr>
          <w:w w:val="110"/>
        </w:rPr>
        <w:t xml:space="preserve">with me to design the research, assisted in numerical analyses, and contributed to manuscript writing and revision. Funding supporting this </w:t>
      </w:r>
      <w:r>
        <w:rPr>
          <w:spacing w:val="-4"/>
          <w:w w:val="110"/>
        </w:rPr>
        <w:t xml:space="preserve">work </w:t>
      </w:r>
      <w:r>
        <w:rPr>
          <w:w w:val="110"/>
        </w:rPr>
        <w:t xml:space="preserve">came from the Center for Computational, </w:t>
      </w:r>
      <w:r>
        <w:rPr>
          <w:spacing w:val="-3"/>
          <w:w w:val="110"/>
        </w:rPr>
        <w:t xml:space="preserve">Evolutionary, </w:t>
      </w:r>
      <w:r>
        <w:rPr>
          <w:w w:val="110"/>
        </w:rPr>
        <w:t>and Human Genomics (CEHG), the Department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Biology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Stanford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University,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Studying</w:t>
      </w:r>
      <w:r>
        <w:rPr>
          <w:spacing w:val="-9"/>
          <w:w w:val="110"/>
        </w:rPr>
        <w:t xml:space="preserve"> </w:t>
      </w:r>
      <w:r>
        <w:rPr>
          <w:w w:val="110"/>
        </w:rPr>
        <w:t>Abroad</w:t>
      </w:r>
      <w:r>
        <w:rPr>
          <w:spacing w:val="-9"/>
          <w:w w:val="110"/>
        </w:rPr>
        <w:t xml:space="preserve"> </w:t>
      </w:r>
      <w:r>
        <w:rPr>
          <w:w w:val="110"/>
        </w:rPr>
        <w:t>Scholarship</w:t>
      </w:r>
      <w:r>
        <w:rPr>
          <w:spacing w:val="-9"/>
          <w:w w:val="110"/>
        </w:rPr>
        <w:t xml:space="preserve"> </w:t>
      </w:r>
      <w:r>
        <w:rPr>
          <w:w w:val="110"/>
        </w:rPr>
        <w:t xml:space="preserve">from the Ministry of Education, </w:t>
      </w:r>
      <w:r>
        <w:rPr>
          <w:spacing w:val="-4"/>
          <w:w w:val="110"/>
        </w:rPr>
        <w:t xml:space="preserve">Taiwan. </w:t>
      </w:r>
      <w:r>
        <w:rPr>
          <w:w w:val="110"/>
        </w:rPr>
        <w:t xml:space="preserve">The research has been published as a peer-reviewed manuscript in </w:t>
      </w:r>
      <w:r>
        <w:rPr>
          <w:i/>
          <w:w w:val="110"/>
        </w:rPr>
        <w:t>Nature Ecology &amp;</w:t>
      </w:r>
      <w:r>
        <w:rPr>
          <w:i/>
          <w:spacing w:val="-45"/>
          <w:w w:val="110"/>
        </w:rPr>
        <w:t xml:space="preserve"> </w:t>
      </w:r>
      <w:r>
        <w:rPr>
          <w:i/>
          <w:w w:val="110"/>
        </w:rPr>
        <w:t>Evolution</w:t>
      </w:r>
      <w:r>
        <w:rPr>
          <w:w w:val="110"/>
        </w:rPr>
        <w:t>.</w:t>
      </w:r>
    </w:p>
    <w:p w14:paraId="448DB1FF" w14:textId="77777777" w:rsidR="00C7220E" w:rsidRDefault="00C7220E">
      <w:pPr>
        <w:pStyle w:val="BodyText"/>
        <w:spacing w:before="11"/>
        <w:rPr>
          <w:sz w:val="38"/>
        </w:rPr>
      </w:pPr>
    </w:p>
    <w:p w14:paraId="0AF264AC" w14:textId="77777777" w:rsidR="00C7220E" w:rsidRDefault="005A168B">
      <w:pPr>
        <w:pStyle w:val="Heading2"/>
        <w:spacing w:line="415" w:lineRule="auto"/>
        <w:ind w:left="819"/>
      </w:pPr>
      <w:r>
        <w:rPr>
          <w:w w:val="105"/>
        </w:rPr>
        <w:t>Chapter 4 – Effects of soil microbes on plant competition: a perspective from modern coexistence theory</w:t>
      </w:r>
    </w:p>
    <w:p w14:paraId="100CD695" w14:textId="77777777" w:rsidR="00C7220E" w:rsidRDefault="005A168B">
      <w:pPr>
        <w:pStyle w:val="BodyText"/>
        <w:spacing w:before="2" w:line="415" w:lineRule="auto"/>
        <w:ind w:left="819" w:right="98"/>
        <w:jc w:val="both"/>
      </w:pPr>
      <w:r>
        <w:rPr>
          <w:w w:val="110"/>
        </w:rPr>
        <w:t xml:space="preserve">Joe </w:t>
      </w:r>
      <w:r>
        <w:rPr>
          <w:spacing w:val="-6"/>
          <w:w w:val="110"/>
        </w:rPr>
        <w:t xml:space="preserve">Wan </w:t>
      </w:r>
      <w:r>
        <w:rPr>
          <w:spacing w:val="-4"/>
          <w:w w:val="110"/>
        </w:rPr>
        <w:t xml:space="preserve">worked </w:t>
      </w:r>
      <w:r>
        <w:rPr>
          <w:w w:val="110"/>
        </w:rPr>
        <w:t xml:space="preserve">with me to develop the research and formulate the analysis. He also </w:t>
      </w:r>
      <w:r>
        <w:rPr>
          <w:spacing w:val="-4"/>
          <w:w w:val="110"/>
        </w:rPr>
        <w:t xml:space="preserve">worked </w:t>
      </w:r>
      <w:r>
        <w:rPr>
          <w:w w:val="110"/>
        </w:rPr>
        <w:t xml:space="preserve">with me on manuscript preparation and revision. Funding supporting this </w:t>
      </w:r>
      <w:r>
        <w:rPr>
          <w:spacing w:val="-4"/>
          <w:w w:val="110"/>
        </w:rPr>
        <w:t xml:space="preserve">work </w:t>
      </w:r>
      <w:r>
        <w:rPr>
          <w:w w:val="110"/>
        </w:rPr>
        <w:t>came from the Department of Biology of Stanford University and the Studying Abroad Scholarship</w:t>
      </w:r>
      <w:r>
        <w:rPr>
          <w:spacing w:val="-8"/>
          <w:w w:val="110"/>
        </w:rPr>
        <w:t xml:space="preserve"> </w:t>
      </w:r>
      <w:r>
        <w:rPr>
          <w:w w:val="110"/>
        </w:rPr>
        <w:t>from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Ministry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Education,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Taiwan.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research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under</w:t>
      </w:r>
      <w:r>
        <w:rPr>
          <w:spacing w:val="-7"/>
          <w:w w:val="110"/>
        </w:rPr>
        <w:t xml:space="preserve"> </w:t>
      </w:r>
      <w:r>
        <w:rPr>
          <w:w w:val="110"/>
        </w:rPr>
        <w:t>peer-review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at </w:t>
      </w:r>
      <w:r>
        <w:rPr>
          <w:i/>
          <w:w w:val="110"/>
        </w:rPr>
        <w:t>Ecological</w:t>
      </w:r>
      <w:r>
        <w:rPr>
          <w:i/>
          <w:spacing w:val="-9"/>
          <w:w w:val="110"/>
        </w:rPr>
        <w:t xml:space="preserve"> </w:t>
      </w:r>
      <w:r>
        <w:rPr>
          <w:i/>
          <w:w w:val="110"/>
        </w:rPr>
        <w:t>Monographs</w:t>
      </w:r>
      <w:r>
        <w:rPr>
          <w:w w:val="110"/>
        </w:rPr>
        <w:t>.</w:t>
      </w:r>
    </w:p>
    <w:p w14:paraId="5790B92A" w14:textId="77777777" w:rsidR="00C7220E" w:rsidRDefault="00C7220E">
      <w:pPr>
        <w:pStyle w:val="BodyText"/>
        <w:spacing w:before="9"/>
        <w:rPr>
          <w:sz w:val="38"/>
        </w:rPr>
      </w:pPr>
    </w:p>
    <w:p w14:paraId="661C7272" w14:textId="77777777" w:rsidR="00C7220E" w:rsidRDefault="005A168B">
      <w:pPr>
        <w:pStyle w:val="Heading2"/>
        <w:spacing w:line="415" w:lineRule="auto"/>
        <w:ind w:left="819"/>
      </w:pPr>
      <w:r>
        <w:rPr>
          <w:w w:val="105"/>
        </w:rPr>
        <w:t>Chapter</w:t>
      </w:r>
      <w:r>
        <w:rPr>
          <w:spacing w:val="-10"/>
          <w:w w:val="105"/>
        </w:rPr>
        <w:t xml:space="preserve"> </w:t>
      </w:r>
      <w:r>
        <w:rPr>
          <w:w w:val="105"/>
        </w:rPr>
        <w:t>5</w:t>
      </w:r>
      <w:r>
        <w:rPr>
          <w:spacing w:val="-10"/>
          <w:w w:val="105"/>
        </w:rPr>
        <w:t xml:space="preserve"> </w:t>
      </w:r>
      <w:r>
        <w:rPr>
          <w:w w:val="105"/>
        </w:rPr>
        <w:t>–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Testing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chronosequence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predictions</w:t>
      </w:r>
      <w:r>
        <w:rPr>
          <w:spacing w:val="-10"/>
          <w:w w:val="105"/>
        </w:rPr>
        <w:t xml:space="preserve"> </w:t>
      </w:r>
      <w:r>
        <w:rPr>
          <w:w w:val="105"/>
        </w:rPr>
        <w:t>with</w:t>
      </w:r>
      <w:r>
        <w:rPr>
          <w:spacing w:val="-10"/>
          <w:w w:val="105"/>
        </w:rPr>
        <w:t xml:space="preserve"> </w:t>
      </w:r>
      <w:r>
        <w:rPr>
          <w:w w:val="105"/>
        </w:rPr>
        <w:t>longitudinal</w:t>
      </w:r>
      <w:r>
        <w:rPr>
          <w:spacing w:val="-10"/>
          <w:w w:val="105"/>
        </w:rPr>
        <w:t xml:space="preserve"> </w:t>
      </w:r>
      <w:r>
        <w:rPr>
          <w:w w:val="105"/>
        </w:rPr>
        <w:t>data</w:t>
      </w:r>
      <w:r>
        <w:rPr>
          <w:spacing w:val="-10"/>
          <w:w w:val="105"/>
        </w:rPr>
        <w:t xml:space="preserve"> </w:t>
      </w:r>
      <w:r>
        <w:rPr>
          <w:w w:val="105"/>
        </w:rPr>
        <w:t>reveals</w:t>
      </w:r>
      <w:r>
        <w:rPr>
          <w:spacing w:val="-10"/>
          <w:w w:val="105"/>
        </w:rPr>
        <w:t xml:space="preserve"> </w:t>
      </w:r>
      <w:r>
        <w:rPr>
          <w:w w:val="105"/>
        </w:rPr>
        <w:t>microbial community</w:t>
      </w:r>
      <w:r>
        <w:rPr>
          <w:spacing w:val="-4"/>
          <w:w w:val="105"/>
        </w:rPr>
        <w:t xml:space="preserve"> </w:t>
      </w:r>
      <w:r>
        <w:rPr>
          <w:w w:val="105"/>
        </w:rPr>
        <w:t>convergence</w:t>
      </w:r>
    </w:p>
    <w:p w14:paraId="6C5F78B8" w14:textId="77777777" w:rsidR="00C7220E" w:rsidRDefault="005A168B">
      <w:pPr>
        <w:pStyle w:val="BodyText"/>
        <w:spacing w:before="2"/>
        <w:ind w:left="819"/>
        <w:jc w:val="both"/>
      </w:pPr>
      <w:r>
        <w:rPr>
          <w:w w:val="110"/>
        </w:rPr>
        <w:t xml:space="preserve">Tadashi </w:t>
      </w:r>
      <w:proofErr w:type="spellStart"/>
      <w:r>
        <w:rPr>
          <w:w w:val="110"/>
        </w:rPr>
        <w:t>Fukami</w:t>
      </w:r>
      <w:proofErr w:type="spellEnd"/>
      <w:r>
        <w:rPr>
          <w:w w:val="110"/>
        </w:rPr>
        <w:t xml:space="preserve"> worked with me to design the research. Tadashi </w:t>
      </w:r>
      <w:proofErr w:type="spellStart"/>
      <w:r>
        <w:rPr>
          <w:w w:val="110"/>
        </w:rPr>
        <w:t>Fukami</w:t>
      </w:r>
      <w:proofErr w:type="spellEnd"/>
      <w:r>
        <w:rPr>
          <w:w w:val="110"/>
        </w:rPr>
        <w:t xml:space="preserve"> and J. Nick</w:t>
      </w:r>
    </w:p>
    <w:p w14:paraId="25A72DF8" w14:textId="77777777" w:rsidR="00C7220E" w:rsidRDefault="00C7220E">
      <w:pPr>
        <w:jc w:val="both"/>
        <w:sectPr w:rsidR="00C7220E">
          <w:pgSz w:w="12240" w:h="15840"/>
          <w:pgMar w:top="1680" w:right="1340" w:bottom="280" w:left="1340" w:header="1390" w:footer="0" w:gutter="0"/>
          <w:cols w:space="720"/>
        </w:sectPr>
      </w:pPr>
    </w:p>
    <w:p w14:paraId="199B5824" w14:textId="77777777" w:rsidR="00C7220E" w:rsidRDefault="00C7220E">
      <w:pPr>
        <w:pStyle w:val="BodyText"/>
        <w:rPr>
          <w:sz w:val="20"/>
        </w:rPr>
      </w:pPr>
    </w:p>
    <w:p w14:paraId="779116C5" w14:textId="77777777" w:rsidR="00C7220E" w:rsidRDefault="00C7220E">
      <w:pPr>
        <w:pStyle w:val="BodyText"/>
        <w:rPr>
          <w:sz w:val="20"/>
        </w:rPr>
      </w:pPr>
    </w:p>
    <w:p w14:paraId="14237E87" w14:textId="77777777" w:rsidR="00C7220E" w:rsidRDefault="005A168B">
      <w:pPr>
        <w:pStyle w:val="BodyText"/>
        <w:spacing w:before="261" w:line="415" w:lineRule="auto"/>
        <w:ind w:left="100" w:right="817"/>
        <w:jc w:val="both"/>
      </w:pPr>
      <w:r>
        <w:rPr>
          <w:w w:val="110"/>
        </w:rPr>
        <w:t xml:space="preserve">Hendershot assisted in data analysis and manuscript preparation. Funding </w:t>
      </w:r>
      <w:proofErr w:type="gramStart"/>
      <w:r>
        <w:rPr>
          <w:w w:val="110"/>
        </w:rPr>
        <w:t>supporting  this</w:t>
      </w:r>
      <w:proofErr w:type="gramEnd"/>
      <w:r>
        <w:rPr>
          <w:w w:val="110"/>
        </w:rPr>
        <w:t xml:space="preserve"> </w:t>
      </w:r>
      <w:r>
        <w:rPr>
          <w:spacing w:val="-4"/>
          <w:w w:val="110"/>
        </w:rPr>
        <w:t xml:space="preserve">work </w:t>
      </w:r>
      <w:r>
        <w:rPr>
          <w:w w:val="110"/>
        </w:rPr>
        <w:t xml:space="preserve">came from the Department of Biology and the </w:t>
      </w:r>
      <w:proofErr w:type="spellStart"/>
      <w:r>
        <w:rPr>
          <w:spacing w:val="-4"/>
          <w:w w:val="110"/>
        </w:rPr>
        <w:t>Terman</w:t>
      </w:r>
      <w:proofErr w:type="spellEnd"/>
      <w:r>
        <w:rPr>
          <w:spacing w:val="-4"/>
          <w:w w:val="110"/>
        </w:rPr>
        <w:t xml:space="preserve"> </w:t>
      </w:r>
      <w:r>
        <w:rPr>
          <w:w w:val="110"/>
        </w:rPr>
        <w:t xml:space="preserve">Fellowship of Stanford </w:t>
      </w:r>
      <w:r>
        <w:rPr>
          <w:spacing w:val="-4"/>
          <w:w w:val="110"/>
        </w:rPr>
        <w:t>University,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National</w:t>
      </w:r>
      <w:r>
        <w:rPr>
          <w:spacing w:val="-6"/>
          <w:w w:val="110"/>
        </w:rPr>
        <w:t xml:space="preserve"> </w:t>
      </w:r>
      <w:r>
        <w:rPr>
          <w:w w:val="110"/>
        </w:rPr>
        <w:t>Science</w:t>
      </w:r>
      <w:r>
        <w:rPr>
          <w:spacing w:val="-6"/>
          <w:w w:val="110"/>
        </w:rPr>
        <w:t xml:space="preserve"> </w:t>
      </w:r>
      <w:r>
        <w:rPr>
          <w:w w:val="110"/>
        </w:rPr>
        <w:t>Foundation</w:t>
      </w:r>
      <w:r>
        <w:rPr>
          <w:spacing w:val="-6"/>
          <w:w w:val="110"/>
        </w:rPr>
        <w:t xml:space="preserve"> </w:t>
      </w:r>
      <w:r>
        <w:rPr>
          <w:w w:val="110"/>
        </w:rPr>
        <w:t>(NSF),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Studying</w:t>
      </w:r>
      <w:r>
        <w:rPr>
          <w:spacing w:val="-6"/>
          <w:w w:val="110"/>
        </w:rPr>
        <w:t xml:space="preserve"> </w:t>
      </w:r>
      <w:r>
        <w:rPr>
          <w:w w:val="110"/>
        </w:rPr>
        <w:t>Abroad</w:t>
      </w:r>
      <w:r>
        <w:rPr>
          <w:spacing w:val="-6"/>
          <w:w w:val="110"/>
        </w:rPr>
        <w:t xml:space="preserve"> </w:t>
      </w:r>
      <w:r>
        <w:rPr>
          <w:w w:val="110"/>
        </w:rPr>
        <w:t>Scholarship from the Ministry of Education,</w:t>
      </w:r>
      <w:r>
        <w:rPr>
          <w:spacing w:val="-33"/>
          <w:w w:val="110"/>
        </w:rPr>
        <w:t xml:space="preserve"> </w:t>
      </w:r>
      <w:r>
        <w:rPr>
          <w:spacing w:val="-4"/>
          <w:w w:val="110"/>
        </w:rPr>
        <w:t>Taiwan.</w:t>
      </w:r>
    </w:p>
    <w:p w14:paraId="30B9B75E" w14:textId="77777777" w:rsidR="00C7220E" w:rsidRDefault="00C7220E">
      <w:pPr>
        <w:pStyle w:val="BodyText"/>
        <w:spacing w:before="9"/>
        <w:rPr>
          <w:sz w:val="38"/>
        </w:rPr>
      </w:pPr>
    </w:p>
    <w:p w14:paraId="5FBC5F12" w14:textId="77777777" w:rsidR="00C7220E" w:rsidRDefault="005A168B">
      <w:pPr>
        <w:pStyle w:val="Heading2"/>
        <w:spacing w:line="415" w:lineRule="auto"/>
        <w:ind w:right="817"/>
      </w:pPr>
      <w:r>
        <w:rPr>
          <w:w w:val="105"/>
        </w:rPr>
        <w:t xml:space="preserve">Chapter 6 – Dynamic plant–soil microbe interactions: the neglected effect of soil </w:t>
      </w:r>
      <w:proofErr w:type="spellStart"/>
      <w:r>
        <w:rPr>
          <w:w w:val="105"/>
        </w:rPr>
        <w:t>condi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tioning</w:t>
      </w:r>
      <w:proofErr w:type="spellEnd"/>
      <w:r>
        <w:rPr>
          <w:w w:val="105"/>
        </w:rPr>
        <w:t xml:space="preserve"> time</w:t>
      </w:r>
    </w:p>
    <w:p w14:paraId="58983225" w14:textId="77777777" w:rsidR="00C7220E" w:rsidRDefault="005A168B">
      <w:pPr>
        <w:pStyle w:val="BodyText"/>
        <w:spacing w:before="1" w:line="415" w:lineRule="auto"/>
        <w:ind w:left="100" w:right="817"/>
        <w:jc w:val="both"/>
      </w:pPr>
      <w:r>
        <w:rPr>
          <w:spacing w:val="-3"/>
          <w:w w:val="110"/>
        </w:rPr>
        <w:t xml:space="preserve">Tadashi </w:t>
      </w:r>
      <w:proofErr w:type="spellStart"/>
      <w:r>
        <w:rPr>
          <w:w w:val="110"/>
        </w:rPr>
        <w:t>Fukami</w:t>
      </w:r>
      <w:proofErr w:type="spellEnd"/>
      <w:r>
        <w:rPr>
          <w:w w:val="110"/>
        </w:rPr>
        <w:t xml:space="preserve"> </w:t>
      </w:r>
      <w:r>
        <w:rPr>
          <w:spacing w:val="-4"/>
          <w:w w:val="110"/>
        </w:rPr>
        <w:t xml:space="preserve">worked </w:t>
      </w:r>
      <w:r>
        <w:rPr>
          <w:w w:val="110"/>
        </w:rPr>
        <w:t xml:space="preserve">with me to design the research and assisted in the analyzing the empirical data. </w:t>
      </w:r>
      <w:r>
        <w:rPr>
          <w:spacing w:val="-3"/>
          <w:w w:val="110"/>
        </w:rPr>
        <w:t xml:space="preserve">Peter </w:t>
      </w:r>
      <w:r>
        <w:rPr>
          <w:w w:val="110"/>
        </w:rPr>
        <w:t xml:space="preserve">Zee helped me develop the individual-based model and performed numerical simulations. </w:t>
      </w:r>
      <w:r>
        <w:rPr>
          <w:spacing w:val="-3"/>
          <w:w w:val="110"/>
        </w:rPr>
        <w:t xml:space="preserve">Tadashi </w:t>
      </w:r>
      <w:proofErr w:type="spellStart"/>
      <w:r>
        <w:rPr>
          <w:w w:val="110"/>
        </w:rPr>
        <w:t>Fukami</w:t>
      </w:r>
      <w:proofErr w:type="spellEnd"/>
      <w:r>
        <w:rPr>
          <w:w w:val="110"/>
        </w:rPr>
        <w:t xml:space="preserve"> and </w:t>
      </w:r>
      <w:r>
        <w:rPr>
          <w:spacing w:val="-3"/>
          <w:w w:val="110"/>
        </w:rPr>
        <w:t xml:space="preserve">Peter </w:t>
      </w:r>
      <w:r>
        <w:rPr>
          <w:w w:val="110"/>
        </w:rPr>
        <w:t xml:space="preserve">Zee contributed to manuscript </w:t>
      </w:r>
      <w:proofErr w:type="spellStart"/>
      <w:r>
        <w:rPr>
          <w:w w:val="110"/>
        </w:rPr>
        <w:t>prepara</w:t>
      </w:r>
      <w:proofErr w:type="spellEnd"/>
      <w:r>
        <w:rPr>
          <w:w w:val="110"/>
        </w:rPr>
        <w:t xml:space="preserve">- </w:t>
      </w:r>
      <w:proofErr w:type="spellStart"/>
      <w:r>
        <w:rPr>
          <w:w w:val="110"/>
        </w:rPr>
        <w:t>tion</w:t>
      </w:r>
      <w:proofErr w:type="spellEnd"/>
      <w:r>
        <w:rPr>
          <w:spacing w:val="-15"/>
          <w:w w:val="110"/>
        </w:rPr>
        <w:t xml:space="preserve"> </w:t>
      </w:r>
      <w:r>
        <w:rPr>
          <w:w w:val="110"/>
        </w:rPr>
        <w:t>and</w:t>
      </w:r>
      <w:r>
        <w:rPr>
          <w:spacing w:val="-15"/>
          <w:w w:val="110"/>
        </w:rPr>
        <w:t xml:space="preserve"> </w:t>
      </w:r>
      <w:r>
        <w:rPr>
          <w:w w:val="110"/>
        </w:rPr>
        <w:t>revision.</w:t>
      </w:r>
      <w:r>
        <w:rPr>
          <w:spacing w:val="23"/>
          <w:w w:val="110"/>
        </w:rPr>
        <w:t xml:space="preserve"> </w:t>
      </w:r>
      <w:r>
        <w:rPr>
          <w:w w:val="110"/>
        </w:rPr>
        <w:t>Funding</w:t>
      </w:r>
      <w:r>
        <w:rPr>
          <w:spacing w:val="-15"/>
          <w:w w:val="110"/>
        </w:rPr>
        <w:t xml:space="preserve"> </w:t>
      </w:r>
      <w:r>
        <w:rPr>
          <w:w w:val="110"/>
        </w:rPr>
        <w:t>supporting</w:t>
      </w:r>
      <w:r>
        <w:rPr>
          <w:spacing w:val="-15"/>
          <w:w w:val="110"/>
        </w:rPr>
        <w:t xml:space="preserve"> </w:t>
      </w:r>
      <w:r>
        <w:rPr>
          <w:w w:val="110"/>
        </w:rPr>
        <w:t>this</w:t>
      </w:r>
      <w:r>
        <w:rPr>
          <w:spacing w:val="-15"/>
          <w:w w:val="110"/>
        </w:rPr>
        <w:t xml:space="preserve"> </w:t>
      </w:r>
      <w:r>
        <w:rPr>
          <w:spacing w:val="-4"/>
          <w:w w:val="110"/>
        </w:rPr>
        <w:t>work</w:t>
      </w:r>
      <w:r>
        <w:rPr>
          <w:spacing w:val="-14"/>
          <w:w w:val="110"/>
        </w:rPr>
        <w:t xml:space="preserve"> </w:t>
      </w:r>
      <w:r>
        <w:rPr>
          <w:w w:val="110"/>
        </w:rPr>
        <w:t>came</w:t>
      </w:r>
      <w:r>
        <w:rPr>
          <w:spacing w:val="-15"/>
          <w:w w:val="110"/>
        </w:rPr>
        <w:t xml:space="preserve"> </w:t>
      </w:r>
      <w:r>
        <w:rPr>
          <w:w w:val="110"/>
        </w:rPr>
        <w:t>from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Department</w:t>
      </w:r>
      <w:r>
        <w:rPr>
          <w:spacing w:val="-15"/>
          <w:w w:val="110"/>
        </w:rPr>
        <w:t xml:space="preserve"> </w:t>
      </w:r>
      <w:r>
        <w:rPr>
          <w:w w:val="110"/>
        </w:rPr>
        <w:t>of</w:t>
      </w:r>
      <w:r>
        <w:rPr>
          <w:spacing w:val="-15"/>
          <w:w w:val="110"/>
        </w:rPr>
        <w:t xml:space="preserve"> </w:t>
      </w:r>
      <w:r>
        <w:rPr>
          <w:w w:val="110"/>
        </w:rPr>
        <w:t>Biology</w:t>
      </w:r>
      <w:r>
        <w:rPr>
          <w:spacing w:val="-15"/>
          <w:w w:val="110"/>
        </w:rPr>
        <w:t xml:space="preserve"> </w:t>
      </w:r>
      <w:r>
        <w:rPr>
          <w:w w:val="110"/>
        </w:rPr>
        <w:t>and the</w:t>
      </w:r>
      <w:r>
        <w:rPr>
          <w:spacing w:val="-19"/>
          <w:w w:val="110"/>
        </w:rPr>
        <w:t xml:space="preserve"> </w:t>
      </w:r>
      <w:proofErr w:type="spellStart"/>
      <w:r>
        <w:rPr>
          <w:spacing w:val="-4"/>
          <w:w w:val="110"/>
        </w:rPr>
        <w:t>Terman</w:t>
      </w:r>
      <w:proofErr w:type="spellEnd"/>
      <w:r>
        <w:rPr>
          <w:spacing w:val="-20"/>
          <w:w w:val="110"/>
        </w:rPr>
        <w:t xml:space="preserve"> </w:t>
      </w:r>
      <w:r>
        <w:rPr>
          <w:w w:val="110"/>
        </w:rPr>
        <w:t>Fellowship</w:t>
      </w:r>
      <w:r>
        <w:rPr>
          <w:spacing w:val="-19"/>
          <w:w w:val="110"/>
        </w:rPr>
        <w:t xml:space="preserve"> </w:t>
      </w:r>
      <w:r>
        <w:rPr>
          <w:w w:val="110"/>
        </w:rPr>
        <w:t>of</w:t>
      </w:r>
      <w:r>
        <w:rPr>
          <w:spacing w:val="-20"/>
          <w:w w:val="110"/>
        </w:rPr>
        <w:t xml:space="preserve"> </w:t>
      </w:r>
      <w:r>
        <w:rPr>
          <w:w w:val="110"/>
        </w:rPr>
        <w:t>Stanford</w:t>
      </w:r>
      <w:r>
        <w:rPr>
          <w:spacing w:val="-19"/>
          <w:w w:val="110"/>
        </w:rPr>
        <w:t xml:space="preserve"> </w:t>
      </w:r>
      <w:r>
        <w:rPr>
          <w:spacing w:val="-4"/>
          <w:w w:val="110"/>
        </w:rPr>
        <w:t>University,</w:t>
      </w:r>
      <w:r>
        <w:rPr>
          <w:spacing w:val="-19"/>
          <w:w w:val="110"/>
        </w:rPr>
        <w:t xml:space="preserve"> </w:t>
      </w:r>
      <w:r>
        <w:rPr>
          <w:w w:val="110"/>
        </w:rPr>
        <w:t>and</w:t>
      </w:r>
      <w:r>
        <w:rPr>
          <w:spacing w:val="-19"/>
          <w:w w:val="110"/>
        </w:rPr>
        <w:t xml:space="preserve"> </w:t>
      </w:r>
      <w:r>
        <w:rPr>
          <w:w w:val="110"/>
        </w:rPr>
        <w:t>the</w:t>
      </w:r>
      <w:r>
        <w:rPr>
          <w:spacing w:val="-20"/>
          <w:w w:val="110"/>
        </w:rPr>
        <w:t xml:space="preserve"> </w:t>
      </w:r>
      <w:r>
        <w:rPr>
          <w:w w:val="110"/>
        </w:rPr>
        <w:t>National</w:t>
      </w:r>
      <w:r>
        <w:rPr>
          <w:spacing w:val="-19"/>
          <w:w w:val="110"/>
        </w:rPr>
        <w:t xml:space="preserve"> </w:t>
      </w:r>
      <w:r>
        <w:rPr>
          <w:w w:val="110"/>
        </w:rPr>
        <w:t>Science</w:t>
      </w:r>
      <w:r>
        <w:rPr>
          <w:spacing w:val="-19"/>
          <w:w w:val="110"/>
        </w:rPr>
        <w:t xml:space="preserve"> </w:t>
      </w:r>
      <w:r>
        <w:rPr>
          <w:w w:val="110"/>
        </w:rPr>
        <w:t>Foundation</w:t>
      </w:r>
      <w:r>
        <w:rPr>
          <w:spacing w:val="-20"/>
          <w:w w:val="110"/>
        </w:rPr>
        <w:t xml:space="preserve"> </w:t>
      </w:r>
      <w:r>
        <w:rPr>
          <w:w w:val="110"/>
        </w:rPr>
        <w:t>(NSF), and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Studying</w:t>
      </w:r>
      <w:r>
        <w:rPr>
          <w:spacing w:val="-6"/>
          <w:w w:val="110"/>
        </w:rPr>
        <w:t xml:space="preserve"> </w:t>
      </w:r>
      <w:r>
        <w:rPr>
          <w:w w:val="110"/>
        </w:rPr>
        <w:t>Abroad</w:t>
      </w:r>
      <w:r>
        <w:rPr>
          <w:spacing w:val="-6"/>
          <w:w w:val="110"/>
        </w:rPr>
        <w:t xml:space="preserve"> </w:t>
      </w:r>
      <w:r>
        <w:rPr>
          <w:w w:val="110"/>
        </w:rPr>
        <w:t>Scholarship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Ministry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Education,</w:t>
      </w:r>
      <w:r>
        <w:rPr>
          <w:spacing w:val="-6"/>
          <w:w w:val="110"/>
        </w:rPr>
        <w:t xml:space="preserve"> </w:t>
      </w:r>
      <w:r>
        <w:rPr>
          <w:spacing w:val="-4"/>
          <w:w w:val="110"/>
        </w:rPr>
        <w:t>Taiwan.</w:t>
      </w:r>
    </w:p>
    <w:sectPr w:rsidR="00C7220E">
      <w:pgSz w:w="12240" w:h="15840"/>
      <w:pgMar w:top="1680" w:right="1340" w:bottom="280" w:left="1340" w:header="1390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Yu-Hsiang Tseng" w:date="2019-05-04T20:50:00Z" w:initials="AT">
    <w:p w14:paraId="6C89E8FC" w14:textId="0C48D559" w:rsidR="00185F3E" w:rsidRPr="005F61E3" w:rsidRDefault="00185F3E">
      <w:pPr>
        <w:pStyle w:val="CommentText"/>
        <w:rPr>
          <w:lang w:eastAsia="zh-TW"/>
        </w:rPr>
      </w:pPr>
      <w:r>
        <w:rPr>
          <w:rStyle w:val="CommentReference"/>
        </w:rPr>
        <w:annotationRef/>
      </w:r>
      <w:r w:rsidRPr="005F61E3">
        <w:rPr>
          <w:rFonts w:eastAsia="PMingLiU"/>
          <w:lang w:eastAsia="zh-TW"/>
        </w:rPr>
        <w:t>Have</w:t>
      </w:r>
    </w:p>
  </w:comment>
  <w:comment w:id="1" w:author="Yu-Hsiang Tseng [2]" w:date="2019-05-01T22:53:00Z" w:initials="AT">
    <w:p w14:paraId="66922A4D" w14:textId="77777777" w:rsidR="007A42B5" w:rsidRPr="005F61E3" w:rsidRDefault="007A42B5">
      <w:pPr>
        <w:pStyle w:val="CommentText"/>
        <w:rPr>
          <w:lang w:eastAsia="zh-TW"/>
        </w:rPr>
      </w:pPr>
      <w:r>
        <w:rPr>
          <w:rStyle w:val="CommentReference"/>
        </w:rPr>
        <w:annotationRef/>
      </w:r>
      <w:r w:rsidRPr="005F61E3">
        <w:rPr>
          <w:rFonts w:eastAsia="PMingLiU"/>
          <w:lang w:eastAsia="zh-TW"/>
        </w:rPr>
        <w:t>Reflect?</w:t>
      </w:r>
    </w:p>
  </w:comment>
  <w:comment w:id="2" w:author="Yu-Hsiang Tseng [2]" w:date="2019-05-01T22:50:00Z" w:initials="AT">
    <w:p w14:paraId="106DAE95" w14:textId="29376968" w:rsidR="008D7D7F" w:rsidRPr="005F61E3" w:rsidRDefault="008D7D7F">
      <w:pPr>
        <w:pStyle w:val="CommentText"/>
        <w:rPr>
          <w:lang w:eastAsia="zh-TW"/>
        </w:rPr>
      </w:pPr>
      <w:r>
        <w:rPr>
          <w:rStyle w:val="CommentReference"/>
        </w:rPr>
        <w:annotationRef/>
      </w:r>
      <w:r w:rsidR="007A42B5" w:rsidRPr="005F61E3">
        <w:rPr>
          <w:rFonts w:eastAsia="PMingLiU"/>
          <w:lang w:eastAsia="zh-TW"/>
        </w:rPr>
        <w:t>兩個</w:t>
      </w:r>
      <w:r w:rsidR="007A42B5" w:rsidRPr="005F61E3">
        <w:rPr>
          <w:rFonts w:eastAsia="PMingLiU"/>
          <w:lang w:eastAsia="zh-TW"/>
        </w:rPr>
        <w:t xml:space="preserve"> </w:t>
      </w:r>
      <w:r w:rsidR="007A42B5" w:rsidRPr="005F61E3">
        <w:rPr>
          <w:rFonts w:eastAsia="PMingLiU"/>
        </w:rPr>
        <w:t xml:space="preserve">develop </w:t>
      </w:r>
      <w:r w:rsidR="007A42B5" w:rsidRPr="005F61E3">
        <w:rPr>
          <w:rFonts w:eastAsia="PMingLiU"/>
          <w:lang w:eastAsia="zh-TW"/>
        </w:rPr>
        <w:t>可以</w:t>
      </w:r>
      <w:r w:rsidR="00A41AA9">
        <w:rPr>
          <w:rFonts w:eastAsia="PMingLiU" w:hint="eastAsia"/>
          <w:lang w:eastAsia="zh-TW"/>
        </w:rPr>
        <w:t>換</w:t>
      </w:r>
      <w:r w:rsidR="007A42B5" w:rsidRPr="005F61E3">
        <w:rPr>
          <w:rFonts w:eastAsia="PMingLiU"/>
          <w:lang w:eastAsia="zh-TW"/>
        </w:rPr>
        <w:t>掉一個改成</w:t>
      </w:r>
      <w:r w:rsidR="007A42B5" w:rsidRPr="005F61E3">
        <w:rPr>
          <w:rFonts w:eastAsia="PMingLiU"/>
          <w:lang w:eastAsia="zh-TW"/>
        </w:rPr>
        <w:t xml:space="preserve"> propose </w:t>
      </w:r>
      <w:r w:rsidR="007A42B5" w:rsidRPr="005F61E3">
        <w:rPr>
          <w:rFonts w:eastAsia="PMingLiU"/>
          <w:lang w:eastAsia="zh-TW"/>
        </w:rPr>
        <w:t>之類的</w:t>
      </w:r>
      <w:r w:rsidR="00A41AA9" w:rsidRPr="005F61E3">
        <w:rPr>
          <w:rFonts w:eastAsia="PMingLiU"/>
          <w:lang w:eastAsia="zh-TW"/>
        </w:rPr>
        <w:t>？</w:t>
      </w:r>
    </w:p>
  </w:comment>
  <w:comment w:id="3" w:author="Yu-Hsiang Tseng [3]" w:date="2019-05-05T00:14:00Z" w:initials="AT">
    <w:p w14:paraId="6CF4A05D" w14:textId="0BE83C53" w:rsidR="000D75E7" w:rsidRDefault="000D75E7">
      <w:pPr>
        <w:pStyle w:val="CommentText"/>
        <w:rPr>
          <w:rFonts w:hint="eastAsia"/>
          <w:lang w:eastAsia="zh-TW"/>
        </w:rPr>
      </w:pPr>
      <w:r>
        <w:rPr>
          <w:rStyle w:val="CommentReference"/>
        </w:rPr>
        <w:annotationRef/>
      </w:r>
      <w:r>
        <w:rPr>
          <w:rFonts w:ascii="PMingLiU" w:eastAsia="PMingLiU" w:hAnsi="PMingLiU" w:cs="PMingLiU" w:hint="eastAsia"/>
          <w:lang w:eastAsia="zh-TW"/>
        </w:rPr>
        <w:t>寶貝你這 用了3個 moreover，我覺得你也可以把一個替換一下用 furthermore</w:t>
      </w:r>
    </w:p>
  </w:comment>
  <w:comment w:id="4" w:author="Yu-Hsiang Tseng [4]" w:date="2019-05-04T21:05:00Z" w:initials="AT">
    <w:p w14:paraId="632DBA04" w14:textId="1D6C22C1" w:rsidR="007645B7" w:rsidRDefault="007645B7">
      <w:pPr>
        <w:pStyle w:val="CommentText"/>
        <w:rPr>
          <w:rFonts w:eastAsia="PMingLiU"/>
          <w:lang w:eastAsia="zh-TW"/>
        </w:rPr>
      </w:pPr>
      <w:r>
        <w:rPr>
          <w:rStyle w:val="CommentReference"/>
        </w:rPr>
        <w:annotationRef/>
      </w:r>
      <w:r w:rsidRPr="007645B7">
        <w:rPr>
          <w:rFonts w:eastAsia="PMingLiU"/>
          <w:lang w:eastAsia="zh-TW"/>
        </w:rPr>
        <w:t>F</w:t>
      </w:r>
      <w:r w:rsidRPr="007645B7">
        <w:rPr>
          <w:rFonts w:eastAsia="PMingLiU"/>
          <w:lang w:eastAsia="zh-TW"/>
        </w:rPr>
        <w:t>or</w:t>
      </w:r>
    </w:p>
    <w:p w14:paraId="587E02CE" w14:textId="77777777" w:rsidR="007645B7" w:rsidRDefault="007645B7">
      <w:pPr>
        <w:pStyle w:val="CommentText"/>
        <w:rPr>
          <w:rFonts w:eastAsia="PMingLiU"/>
          <w:lang w:eastAsia="zh-TW"/>
        </w:rPr>
      </w:pPr>
    </w:p>
    <w:p w14:paraId="7574BB5C" w14:textId="04ED4491" w:rsidR="007645B7" w:rsidRPr="007645B7" w:rsidRDefault="007645B7">
      <w:pPr>
        <w:pStyle w:val="CommentText"/>
      </w:pPr>
      <w:r>
        <w:t>*</w:t>
      </w:r>
      <w:r w:rsidRPr="007645B7">
        <w:t>[countable, usually plural] implication (of something) (for something) a possible effect or result of an action or a decision</w:t>
      </w:r>
    </w:p>
  </w:comment>
  <w:comment w:id="5" w:author="Yu-Hsiang Tseng [5]" w:date="2019-05-04T21:12:00Z" w:initials="AT">
    <w:p w14:paraId="7B5D65F4" w14:textId="7009A727" w:rsidR="001A5AF1" w:rsidRDefault="001A5AF1">
      <w:pPr>
        <w:pStyle w:val="CommentText"/>
        <w:rPr>
          <w:rFonts w:asciiTheme="minorEastAsia" w:eastAsiaTheme="minorEastAsia" w:hAnsiTheme="minorEastAsia"/>
          <w:lang w:eastAsia="zh-TW"/>
        </w:rPr>
      </w:pPr>
      <w:r>
        <w:rPr>
          <w:rStyle w:val="CommentReference"/>
        </w:rPr>
        <w:annotationRef/>
      </w:r>
      <w:r>
        <w:t>Between</w:t>
      </w:r>
    </w:p>
    <w:p w14:paraId="3D5E688C" w14:textId="77777777" w:rsidR="006B22AF" w:rsidRDefault="006B22AF">
      <w:pPr>
        <w:pStyle w:val="CommentText"/>
      </w:pPr>
    </w:p>
    <w:p w14:paraId="796D206B" w14:textId="640222C1" w:rsidR="001A5AF1" w:rsidRDefault="006B22AF">
      <w:pPr>
        <w:pStyle w:val="CommentText"/>
        <w:rPr>
          <w:rFonts w:hint="eastAsia"/>
        </w:rPr>
      </w:pPr>
      <w:r>
        <w:rPr>
          <w:w w:val="110"/>
        </w:rPr>
        <w:t>*</w:t>
      </w:r>
      <w:r w:rsidR="001A5AF1">
        <w:rPr>
          <w:w w:val="110"/>
        </w:rPr>
        <w:t>contemporary</w:t>
      </w:r>
      <w:r w:rsidR="001A5AF1">
        <w:rPr>
          <w:spacing w:val="-32"/>
          <w:w w:val="110"/>
        </w:rPr>
        <w:t xml:space="preserve"> </w:t>
      </w:r>
      <w:r w:rsidR="001A5AF1">
        <w:rPr>
          <w:w w:val="110"/>
        </w:rPr>
        <w:t>niche theory</w:t>
      </w:r>
      <w:r>
        <w:rPr>
          <w:rFonts w:asciiTheme="minorEastAsia" w:eastAsiaTheme="minorEastAsia" w:hAnsiTheme="minorEastAsia" w:hint="eastAsia"/>
          <w:w w:val="110"/>
          <w:lang w:eastAsia="zh-TW"/>
        </w:rPr>
        <w:t xml:space="preserve"> &amp; </w:t>
      </w:r>
      <w:r>
        <w:rPr>
          <w:w w:val="110"/>
        </w:rPr>
        <w:t xml:space="preserve">modern coexistence </w:t>
      </w:r>
      <w:r>
        <w:rPr>
          <w:spacing w:val="-3"/>
          <w:w w:val="110"/>
        </w:rPr>
        <w:t>theory</w:t>
      </w:r>
      <w:r>
        <w:rPr>
          <w:rFonts w:asciiTheme="minorEastAsia" w:eastAsiaTheme="minorEastAsia" w:hAnsiTheme="minorEastAsia" w:hint="eastAsia"/>
          <w:spacing w:val="-3"/>
          <w:w w:val="110"/>
          <w:lang w:eastAsia="zh-TW"/>
        </w:rPr>
        <w:t xml:space="preserve"> </w:t>
      </w:r>
      <w:r>
        <w:rPr>
          <w:rFonts w:asciiTheme="minorEastAsia" w:eastAsiaTheme="minorEastAsia" w:hAnsiTheme="minorEastAsia" w:hint="eastAsia"/>
          <w:spacing w:val="-3"/>
          <w:w w:val="110"/>
          <w:lang w:eastAsia="zh-TW"/>
        </w:rPr>
        <w:t>這</w:t>
      </w:r>
      <w:r>
        <w:rPr>
          <w:rFonts w:ascii="PMingLiU" w:eastAsia="PMingLiU" w:hAnsi="PMingLiU" w:cs="PMingLiU" w:hint="eastAsia"/>
          <w:spacing w:val="-3"/>
          <w:w w:val="110"/>
          <w:lang w:eastAsia="zh-TW"/>
        </w:rPr>
        <w:t>兩個？</w:t>
      </w:r>
    </w:p>
  </w:comment>
  <w:comment w:id="6" w:author="Yu-Hsiang Tseng [6]" w:date="2019-05-04T21:20:00Z" w:initials="AT">
    <w:p w14:paraId="4CEE2042" w14:textId="74F5F145" w:rsidR="006B22AF" w:rsidRDefault="006B22AF">
      <w:pPr>
        <w:pStyle w:val="CommentText"/>
        <w:rPr>
          <w:lang w:eastAsia="zh-TW"/>
        </w:rPr>
      </w:pPr>
      <w:r>
        <w:rPr>
          <w:rStyle w:val="CommentReference"/>
        </w:rPr>
        <w:annotationRef/>
      </w:r>
      <w:r>
        <w:rPr>
          <w:rFonts w:ascii="PMingLiU" w:eastAsia="PMingLiU" w:hAnsi="PMingLiU" w:cs="PMingLiU" w:hint="eastAsia"/>
          <w:lang w:eastAsia="zh-TW"/>
        </w:rPr>
        <w:t xml:space="preserve">這句話有兩個 and 跟兩個 of，有點難讀，可以改簡單一點嗎 </w:t>
      </w:r>
      <w:r w:rsidRPr="006B22AF">
        <w:rPr>
          <w:rFonts w:ascii="Segoe UI Emoji" w:eastAsia="Segoe UI Emoji" w:hAnsi="Segoe UI Emoji" w:cs="Segoe UI Emoji"/>
          <w:lang w:eastAsia="zh-TW"/>
        </w:rPr>
        <w:t>😐</w:t>
      </w:r>
    </w:p>
  </w:comment>
  <w:comment w:id="7" w:author="Yu-Hsiang Tseng [7]" w:date="2019-05-04T21:16:00Z" w:initials="AT">
    <w:p w14:paraId="0A3CBE17" w14:textId="55FEE6DA" w:rsidR="006B22AF" w:rsidRDefault="006B22AF">
      <w:pPr>
        <w:pStyle w:val="CommentText"/>
      </w:pPr>
      <w:r>
        <w:rPr>
          <w:rStyle w:val="CommentReference"/>
        </w:rPr>
        <w:annotationRef/>
      </w:r>
      <w:r>
        <w:rPr>
          <w:w w:val="110"/>
        </w:rPr>
        <w:t>formularize</w:t>
      </w:r>
      <w:r w:rsidRPr="006B22AF">
        <w:rPr>
          <w:color w:val="FF0000"/>
          <w:w w:val="110"/>
          <w:u w:val="single"/>
        </w:rPr>
        <w:t>s</w:t>
      </w:r>
    </w:p>
  </w:comment>
  <w:comment w:id="8" w:author="Yu-Hsiang Tseng [8]" w:date="2019-05-04T22:04:00Z" w:initials="AT">
    <w:p w14:paraId="0D7AB18B" w14:textId="05C30814" w:rsidR="007930A8" w:rsidRDefault="007930A8">
      <w:pPr>
        <w:pStyle w:val="CommentText"/>
        <w:rPr>
          <w:rFonts w:ascii="PMingLiU" w:eastAsia="PMingLiU" w:hAnsi="PMingLiU" w:cs="PMingLiU"/>
          <w:lang w:eastAsia="zh-TW"/>
        </w:rPr>
      </w:pPr>
      <w:r>
        <w:rPr>
          <w:rStyle w:val="CommentReference"/>
        </w:rPr>
        <w:annotationRef/>
      </w:r>
      <w:r w:rsidR="00681C33">
        <w:rPr>
          <w:rFonts w:ascii="PMingLiU" w:eastAsia="PMingLiU" w:hAnsi="PMingLiU" w:cs="PMingLiU" w:hint="eastAsia"/>
          <w:lang w:eastAsia="zh-TW"/>
        </w:rPr>
        <w:t>用分號</w:t>
      </w:r>
      <w:r>
        <w:rPr>
          <w:rFonts w:ascii="PMingLiU" w:eastAsia="PMingLiU" w:hAnsi="PMingLiU" w:cs="PMingLiU" w:hint="eastAsia"/>
          <w:lang w:eastAsia="zh-TW"/>
        </w:rPr>
        <w:t>怪怪的</w:t>
      </w:r>
      <w:r w:rsidR="00681C33">
        <w:rPr>
          <w:rFonts w:ascii="PMingLiU" w:eastAsia="PMingLiU" w:hAnsi="PMingLiU" w:cs="PMingLiU" w:hint="eastAsia"/>
          <w:lang w:eastAsia="zh-TW"/>
        </w:rPr>
        <w:t>，</w:t>
      </w:r>
      <w:r w:rsidR="00681C33" w:rsidRPr="00681C33">
        <w:rPr>
          <w:rFonts w:eastAsia="PMingLiU"/>
          <w:lang w:eastAsia="zh-TW"/>
        </w:rPr>
        <w:t>how about</w:t>
      </w:r>
      <w:r w:rsidR="00681C33">
        <w:rPr>
          <w:rFonts w:eastAsia="PMingLiU"/>
          <w:lang w:eastAsia="zh-TW"/>
        </w:rPr>
        <w:t xml:space="preserve"> </w:t>
      </w:r>
      <w:r w:rsidR="00681C33">
        <w:rPr>
          <w:rFonts w:eastAsia="PMingLiU" w:hint="eastAsia"/>
          <w:lang w:eastAsia="zh-TW"/>
        </w:rPr>
        <w:t>不要重複</w:t>
      </w:r>
      <w:r w:rsidR="00681C33">
        <w:rPr>
          <w:rFonts w:eastAsia="PMingLiU" w:hint="eastAsia"/>
          <w:lang w:eastAsia="zh-TW"/>
        </w:rPr>
        <w:t xml:space="preserve"> </w:t>
      </w:r>
      <w:r w:rsidR="00681C33">
        <w:rPr>
          <w:rFonts w:eastAsia="PMingLiU"/>
          <w:lang w:eastAsia="zh-TW"/>
        </w:rPr>
        <w:t>varying</w:t>
      </w:r>
      <w:r w:rsidR="00681C33">
        <w:rPr>
          <w:rFonts w:eastAsia="PMingLiU" w:hint="eastAsia"/>
          <w:lang w:eastAsia="zh-TW"/>
        </w:rPr>
        <w:t>，用這種句法</w:t>
      </w:r>
      <w:r w:rsidR="00681C33" w:rsidRPr="00681C33">
        <w:rPr>
          <w:rFonts w:eastAsia="PMingLiU"/>
          <w:lang w:eastAsia="zh-TW"/>
        </w:rPr>
        <w:t>:</w:t>
      </w:r>
    </w:p>
    <w:p w14:paraId="1A2906E4" w14:textId="7D0456D4" w:rsidR="00681C33" w:rsidRDefault="00681C33">
      <w:pPr>
        <w:pStyle w:val="CommentText"/>
      </w:pPr>
      <w:r>
        <w:rPr>
          <w:w w:val="110"/>
        </w:rPr>
        <w:t>I show that varying resource supply ratios reflect an equalizing process</w:t>
      </w:r>
      <w:r>
        <w:rPr>
          <w:rFonts w:ascii="PMingLiU" w:eastAsia="PMingLiU" w:hAnsi="PMingLiU" w:cs="PMingLiU" w:hint="eastAsia"/>
          <w:w w:val="110"/>
          <w:lang w:eastAsia="zh-TW"/>
        </w:rPr>
        <w:t>,</w:t>
      </w:r>
      <w:r>
        <w:rPr>
          <w:rFonts w:ascii="PMingLiU" w:eastAsia="PMingLiU" w:hAnsi="PMingLiU" w:cs="PMingLiU"/>
          <w:w w:val="110"/>
          <w:lang w:eastAsia="zh-TW"/>
        </w:rPr>
        <w:t xml:space="preserve"> </w:t>
      </w:r>
      <w:r>
        <w:rPr>
          <w:w w:val="110"/>
        </w:rPr>
        <w:t>impact</w:t>
      </w:r>
      <w:r>
        <w:rPr>
          <w:spacing w:val="-7"/>
          <w:w w:val="110"/>
        </w:rPr>
        <w:t xml:space="preserve"> </w:t>
      </w:r>
      <w:r>
        <w:rPr>
          <w:w w:val="110"/>
        </w:rPr>
        <w:t>niche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overlap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stabilizing</w:t>
      </w:r>
      <w:r>
        <w:rPr>
          <w:spacing w:val="-7"/>
          <w:w w:val="110"/>
        </w:rPr>
        <w:t xml:space="preserve"> </w:t>
      </w:r>
      <w:r>
        <w:rPr>
          <w:w w:val="110"/>
        </w:rPr>
        <w:t>process</w:t>
      </w:r>
      <w:r>
        <w:rPr>
          <w:w w:val="110"/>
        </w:rPr>
        <w:t>, and</w:t>
      </w:r>
      <w:r>
        <w:rPr>
          <w:spacing w:val="-6"/>
          <w:w w:val="110"/>
        </w:rPr>
        <w:t xml:space="preserve"> </w:t>
      </w:r>
      <w:r>
        <w:rPr>
          <w:w w:val="110"/>
        </w:rPr>
        <w:t>requirement</w:t>
      </w:r>
      <w:r>
        <w:rPr>
          <w:spacing w:val="-7"/>
          <w:w w:val="110"/>
        </w:rPr>
        <w:t xml:space="preserve"> </w:t>
      </w:r>
      <w:r>
        <w:rPr>
          <w:w w:val="110"/>
        </w:rPr>
        <w:t>niche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overlap</w:t>
      </w:r>
      <w:r>
        <w:rPr>
          <w:spacing w:val="-7"/>
          <w:w w:val="110"/>
        </w:rPr>
        <w:t xml:space="preserve"> </w:t>
      </w:r>
      <w:r>
        <w:rPr>
          <w:spacing w:val="-3"/>
          <w:w w:val="110"/>
        </w:rPr>
        <w:t xml:space="preserve">may </w:t>
      </w:r>
      <w:r>
        <w:rPr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w w:val="110"/>
        </w:rPr>
        <w:t>both</w:t>
      </w:r>
      <w:r>
        <w:rPr>
          <w:spacing w:val="-9"/>
          <w:w w:val="110"/>
        </w:rPr>
        <w:t xml:space="preserve"> </w:t>
      </w:r>
      <w:r>
        <w:rPr>
          <w:w w:val="110"/>
        </w:rPr>
        <w:t>stabilizing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proofErr w:type="gramStart"/>
      <w:r>
        <w:rPr>
          <w:w w:val="110"/>
        </w:rPr>
        <w:t>equalizing,</w:t>
      </w:r>
      <w:r>
        <w:rPr>
          <w:spacing w:val="-9"/>
          <w:w w:val="110"/>
        </w:rPr>
        <w:t xml:space="preserve"> </w:t>
      </w:r>
      <w:r>
        <w:rPr>
          <w:w w:val="110"/>
        </w:rPr>
        <w:t>but</w:t>
      </w:r>
      <w:proofErr w:type="gramEnd"/>
      <w:r>
        <w:rPr>
          <w:spacing w:val="-9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no</w:t>
      </w:r>
      <w:r>
        <w:rPr>
          <w:spacing w:val="-9"/>
          <w:w w:val="110"/>
        </w:rPr>
        <w:t xml:space="preserve"> </w:t>
      </w:r>
      <w:r>
        <w:rPr>
          <w:w w:val="110"/>
        </w:rPr>
        <w:t>qualitative</w:t>
      </w:r>
      <w:r>
        <w:rPr>
          <w:spacing w:val="-9"/>
          <w:w w:val="110"/>
        </w:rPr>
        <w:t xml:space="preserve"> </w:t>
      </w:r>
      <w:r>
        <w:rPr>
          <w:w w:val="110"/>
        </w:rPr>
        <w:t>effect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coexistence.</w:t>
      </w:r>
      <w:r>
        <w:rPr>
          <w:spacing w:val="13"/>
          <w:w w:val="110"/>
        </w:rPr>
        <w:t xml:space="preserve"> </w:t>
      </w:r>
      <w:r>
        <w:rPr>
          <w:rStyle w:val="CommentReference"/>
        </w:rPr>
        <w:annotationRef/>
      </w:r>
    </w:p>
  </w:comment>
  <w:comment w:id="9" w:author="Yu-Hsiang Tseng [9]" w:date="2019-05-04T22:29:00Z" w:initials="AT">
    <w:p w14:paraId="68AD30AD" w14:textId="2EA31F5D" w:rsidR="005D0AC1" w:rsidRDefault="005D0AC1">
      <w:pPr>
        <w:pStyle w:val="CommentText"/>
        <w:rPr>
          <w:lang w:eastAsia="zh-TW"/>
        </w:rPr>
      </w:pPr>
      <w:r>
        <w:rPr>
          <w:rStyle w:val="CommentReference"/>
        </w:rPr>
        <w:annotationRef/>
      </w:r>
      <w:r w:rsidR="00E81A7E">
        <w:rPr>
          <w:rFonts w:ascii="PMingLiU" w:eastAsia="PMingLiU" w:hAnsi="PMingLiU" w:cs="PMingLiU" w:hint="eastAsia"/>
          <w:lang w:eastAsia="zh-TW"/>
        </w:rPr>
        <w:t xml:space="preserve">寶貝你整篇有 8 </w:t>
      </w:r>
      <w:proofErr w:type="gramStart"/>
      <w:r w:rsidR="00E81A7E">
        <w:rPr>
          <w:rFonts w:ascii="PMingLiU" w:eastAsia="PMingLiU" w:hAnsi="PMingLiU" w:cs="PMingLiU" w:hint="eastAsia"/>
          <w:lang w:eastAsia="zh-TW"/>
        </w:rPr>
        <w:t>個</w:t>
      </w:r>
      <w:proofErr w:type="gramEnd"/>
      <w:r w:rsidR="00E81A7E">
        <w:rPr>
          <w:rFonts w:ascii="PMingLiU" w:eastAsia="PMingLiU" w:hAnsi="PMingLiU" w:cs="PMingLiU" w:hint="eastAsia"/>
          <w:lang w:eastAsia="zh-TW"/>
        </w:rPr>
        <w:t xml:space="preserve"> affect，</w:t>
      </w:r>
      <w:r>
        <w:rPr>
          <w:rFonts w:ascii="PMingLiU" w:eastAsia="PMingLiU" w:hAnsi="PMingLiU" w:cs="PMingLiU" w:hint="eastAsia"/>
          <w:lang w:eastAsia="zh-TW"/>
        </w:rPr>
        <w:t>這段</w:t>
      </w:r>
      <w:r w:rsidR="00E81A7E">
        <w:rPr>
          <w:rFonts w:ascii="PMingLiU" w:eastAsia="PMingLiU" w:hAnsi="PMingLiU" w:cs="PMingLiU" w:hint="eastAsia"/>
          <w:lang w:eastAsia="zh-TW"/>
        </w:rPr>
        <w:t>就</w:t>
      </w:r>
      <w:r>
        <w:rPr>
          <w:rFonts w:ascii="PMingLiU" w:eastAsia="PMingLiU" w:hAnsi="PMingLiU" w:cs="PMingLiU" w:hint="eastAsia"/>
          <w:lang w:eastAsia="zh-TW"/>
        </w:rPr>
        <w:t>有</w:t>
      </w:r>
      <w:r w:rsidR="00E81A7E">
        <w:rPr>
          <w:rFonts w:ascii="PMingLiU" w:eastAsia="PMingLiU" w:hAnsi="PMingLiU" w:cs="PMingLiU" w:hint="eastAsia"/>
          <w:lang w:eastAsia="zh-TW"/>
        </w:rPr>
        <w:t xml:space="preserve"> 3</w:t>
      </w:r>
      <w:r w:rsidR="00E81A7E">
        <w:rPr>
          <w:rFonts w:ascii="PMingLiU" w:eastAsia="PMingLiU" w:hAnsi="PMingLiU" w:cs="PMingLiU"/>
          <w:lang w:eastAsia="zh-TW"/>
        </w:rPr>
        <w:t xml:space="preserve"> </w:t>
      </w:r>
      <w:proofErr w:type="gramStart"/>
      <w:r>
        <w:rPr>
          <w:rFonts w:ascii="PMingLiU" w:eastAsia="PMingLiU" w:hAnsi="PMingLiU" w:cs="PMingLiU" w:hint="eastAsia"/>
          <w:lang w:eastAsia="zh-TW"/>
        </w:rPr>
        <w:t>個</w:t>
      </w:r>
      <w:proofErr w:type="gramEnd"/>
      <w:r w:rsidR="00E81A7E">
        <w:rPr>
          <w:rFonts w:ascii="PMingLiU" w:eastAsia="PMingLiU" w:hAnsi="PMingLiU" w:cs="PMingLiU" w:hint="eastAsia"/>
          <w:lang w:eastAsia="zh-TW"/>
        </w:rPr>
        <w:t>，要不要換一下字，雖然換來換去就那幾個</w:t>
      </w:r>
    </w:p>
  </w:comment>
  <w:comment w:id="10" w:author="Yu-Hsiang Tseng [10]" w:date="2019-05-04T22:35:00Z" w:initials="AT">
    <w:p w14:paraId="161C1985" w14:textId="2F25D8EE" w:rsidR="00BD6C17" w:rsidRDefault="00BD6C17">
      <w:pPr>
        <w:pStyle w:val="CommentText"/>
      </w:pPr>
      <w:r>
        <w:rPr>
          <w:rStyle w:val="CommentReference"/>
        </w:rPr>
        <w:annotationRef/>
      </w:r>
      <w:r>
        <w:t xml:space="preserve">Soil microbes? </w:t>
      </w:r>
      <w:r>
        <w:rPr>
          <w:w w:val="110"/>
        </w:rPr>
        <w:t>determining</w:t>
      </w:r>
      <w:r>
        <w:rPr>
          <w:spacing w:val="-23"/>
          <w:w w:val="110"/>
        </w:rPr>
        <w:t xml:space="preserve"> </w:t>
      </w:r>
      <w:r>
        <w:rPr>
          <w:w w:val="110"/>
        </w:rPr>
        <w:t>plant</w:t>
      </w:r>
      <w:r>
        <w:rPr>
          <w:spacing w:val="-23"/>
          <w:w w:val="110"/>
        </w:rPr>
        <w:t xml:space="preserve"> </w:t>
      </w:r>
      <w:r>
        <w:rPr>
          <w:w w:val="110"/>
        </w:rPr>
        <w:t>coexisten</w:t>
      </w:r>
      <w:r>
        <w:rPr>
          <w:w w:val="110"/>
        </w:rPr>
        <w:t>ce?</w:t>
      </w:r>
    </w:p>
  </w:comment>
  <w:comment w:id="11" w:author="Yu-Hsiang Tseng [11]" w:date="2019-05-04T22:54:00Z" w:initials="AT">
    <w:p w14:paraId="70BEC533" w14:textId="65367A07" w:rsidR="007432CB" w:rsidRDefault="007432CB">
      <w:pPr>
        <w:pStyle w:val="CommentText"/>
      </w:pPr>
      <w:r>
        <w:rPr>
          <w:rStyle w:val="CommentReference"/>
        </w:rPr>
        <w:annotationRef/>
      </w:r>
      <w:r>
        <w:t xml:space="preserve">estimation </w:t>
      </w:r>
      <w:r>
        <w:rPr>
          <w:rFonts w:ascii="PMingLiU" w:eastAsia="PMingLiU" w:hAnsi="PMingLiU" w:cs="PMingLiU" w:hint="eastAsia"/>
          <w:lang w:eastAsia="zh-TW"/>
        </w:rPr>
        <w:t>用單數就好？</w:t>
      </w:r>
    </w:p>
  </w:comment>
  <w:comment w:id="13" w:author="Yu-Hsiang Tseng [12]" w:date="2019-05-04T22:44:00Z" w:initials="AT">
    <w:p w14:paraId="1B7EFC83" w14:textId="616DBC1F" w:rsidR="004B7C50" w:rsidRDefault="004B7C50">
      <w:pPr>
        <w:pStyle w:val="CommentText"/>
      </w:pPr>
      <w:r>
        <w:rPr>
          <w:rStyle w:val="CommentReference"/>
        </w:rPr>
        <w:annotationRef/>
      </w:r>
      <w:r>
        <w:rPr>
          <w:rFonts w:ascii="PMingLiU" w:eastAsia="PMingLiU" w:hAnsi="PMingLiU" w:cs="PMingLiU" w:hint="eastAsia"/>
          <w:lang w:eastAsia="zh-TW"/>
        </w:rPr>
        <w:t>不用逗點</w:t>
      </w:r>
    </w:p>
  </w:comment>
  <w:comment w:id="15" w:author="Yu-Hsiang Tseng [13]" w:date="2019-05-04T22:44:00Z" w:initials="AT">
    <w:p w14:paraId="49D6DFA1" w14:textId="46E39EB1" w:rsidR="004B7C50" w:rsidRPr="004B7C50" w:rsidRDefault="004B7C50">
      <w:pPr>
        <w:pStyle w:val="CommentText"/>
        <w:rPr>
          <w:lang w:eastAsia="zh-TW"/>
        </w:rPr>
      </w:pPr>
      <w:r>
        <w:rPr>
          <w:rStyle w:val="CommentReference"/>
        </w:rPr>
        <w:annotationRef/>
      </w:r>
      <w:r w:rsidRPr="004B7C50">
        <w:rPr>
          <w:rFonts w:eastAsia="PMingLiU"/>
          <w:lang w:eastAsia="zh-TW"/>
        </w:rPr>
        <w:t>Driving?</w:t>
      </w:r>
    </w:p>
  </w:comment>
  <w:comment w:id="19" w:author="Yu-Hsiang Tseng [15]" w:date="2019-05-04T23:18:00Z" w:initials="AT">
    <w:p w14:paraId="141E3FE8" w14:textId="44101365" w:rsidR="000678E3" w:rsidRDefault="008C28AA" w:rsidP="000678E3">
      <w:pPr>
        <w:pStyle w:val="CommentText"/>
        <w:rPr>
          <w:rFonts w:eastAsia="PMingLiU"/>
          <w:lang w:eastAsia="zh-TW"/>
        </w:rPr>
      </w:pPr>
      <w:r>
        <w:rPr>
          <w:rStyle w:val="CommentReference"/>
        </w:rPr>
        <w:annotationRef/>
      </w:r>
      <w:r w:rsidR="000678E3">
        <w:rPr>
          <w:rFonts w:eastAsia="PMingLiU"/>
          <w:lang w:eastAsia="zh-TW"/>
        </w:rPr>
        <w:t>*“</w:t>
      </w:r>
      <w:r w:rsidRPr="008C28AA">
        <w:rPr>
          <w:rFonts w:eastAsia="PMingLiU"/>
          <w:lang w:eastAsia="zh-TW"/>
        </w:rPr>
        <w:t>Our ability to predict</w:t>
      </w:r>
      <w:r w:rsidR="00444042">
        <w:rPr>
          <w:rFonts w:eastAsia="PMingLiU"/>
          <w:lang w:eastAsia="zh-TW"/>
        </w:rPr>
        <w:t>…</w:t>
      </w:r>
      <w:r w:rsidR="000678E3">
        <w:rPr>
          <w:rFonts w:eastAsia="PMingLiU"/>
          <w:lang w:eastAsia="zh-TW"/>
        </w:rPr>
        <w:t>”</w:t>
      </w:r>
      <w:r>
        <w:rPr>
          <w:rFonts w:eastAsia="PMingLiU"/>
          <w:lang w:eastAsia="zh-TW"/>
        </w:rPr>
        <w:t xml:space="preserve"> </w:t>
      </w:r>
      <w:r w:rsidRPr="008C28AA">
        <w:rPr>
          <w:rFonts w:eastAsia="PMingLiU"/>
          <w:lang w:eastAsia="zh-TW"/>
        </w:rPr>
        <w:t>有點口語</w:t>
      </w:r>
    </w:p>
    <w:p w14:paraId="0B84427D" w14:textId="53F97B0E" w:rsidR="008C28AA" w:rsidRPr="008C28AA" w:rsidRDefault="000678E3" w:rsidP="000678E3">
      <w:pPr>
        <w:pStyle w:val="CommentText"/>
        <w:rPr>
          <w:rFonts w:eastAsia="PMingLiU"/>
          <w:lang w:eastAsia="zh-TW"/>
        </w:rPr>
      </w:pPr>
      <w:r>
        <w:rPr>
          <w:rFonts w:eastAsia="PMingLiU"/>
          <w:lang w:eastAsia="zh-TW"/>
        </w:rPr>
        <w:t>*</w:t>
      </w:r>
      <w:r>
        <w:rPr>
          <w:rFonts w:eastAsia="PMingLiU"/>
          <w:lang w:eastAsia="zh-TW"/>
        </w:rPr>
        <w:t>ability</w:t>
      </w:r>
      <w:r>
        <w:rPr>
          <w:rFonts w:eastAsia="PMingLiU"/>
          <w:lang w:eastAsia="zh-TW"/>
        </w:rPr>
        <w:t xml:space="preserve"> </w:t>
      </w:r>
      <w:r w:rsidR="008C28AA">
        <w:rPr>
          <w:rFonts w:eastAsia="PMingLiU" w:hint="eastAsia"/>
          <w:lang w:eastAsia="zh-TW"/>
        </w:rPr>
        <w:t>感覺不能</w:t>
      </w:r>
      <w:r w:rsidR="00444042">
        <w:rPr>
          <w:rFonts w:eastAsia="PMingLiU" w:hint="eastAsia"/>
          <w:lang w:eastAsia="zh-TW"/>
        </w:rPr>
        <w:t>搭配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/>
          <w:lang w:eastAsia="zh-TW"/>
        </w:rPr>
        <w:t>increas</w:t>
      </w:r>
      <w:r>
        <w:rPr>
          <w:rFonts w:eastAsia="PMingLiU" w:hint="eastAsia"/>
          <w:lang w:eastAsia="zh-TW"/>
        </w:rPr>
        <w:t>e</w:t>
      </w:r>
    </w:p>
    <w:p w14:paraId="54B1510E" w14:textId="22B0A8B5" w:rsidR="008C28AA" w:rsidRDefault="000678E3">
      <w:pPr>
        <w:pStyle w:val="CommentText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*</w:t>
      </w:r>
      <w:r w:rsidR="008C28AA" w:rsidRPr="008C28AA">
        <w:rPr>
          <w:rFonts w:eastAsia="PMingLiU"/>
          <w:lang w:eastAsia="zh-TW"/>
        </w:rPr>
        <w:t>不知道能不能改成類似</w:t>
      </w:r>
    </w:p>
    <w:p w14:paraId="4A947F90" w14:textId="19CA94CF" w:rsidR="008C28AA" w:rsidRPr="000678E3" w:rsidRDefault="000678E3">
      <w:pPr>
        <w:pStyle w:val="CommentText"/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... and we </w:t>
      </w:r>
      <w:proofErr w:type="gramStart"/>
      <w:r>
        <w:rPr>
          <w:rFonts w:eastAsia="PMingLiU"/>
          <w:lang w:eastAsia="zh-TW"/>
        </w:rPr>
        <w:t>are a</w:t>
      </w:r>
      <w:r w:rsidRPr="000678E3">
        <w:rPr>
          <w:rFonts w:eastAsia="PMingLiU"/>
          <w:lang w:eastAsia="zh-TW"/>
        </w:rPr>
        <w:t>ble to</w:t>
      </w:r>
      <w:proofErr w:type="gramEnd"/>
      <w:r w:rsidRPr="000678E3">
        <w:rPr>
          <w:rFonts w:eastAsia="PMingLiU"/>
          <w:lang w:eastAsia="zh-TW"/>
        </w:rPr>
        <w:t xml:space="preserve"> </w:t>
      </w:r>
      <w:r w:rsidRPr="000678E3">
        <w:rPr>
          <w:w w:val="110"/>
        </w:rPr>
        <w:t xml:space="preserve">predict the fungal community composition </w:t>
      </w:r>
      <w:r w:rsidRPr="000678E3">
        <w:rPr>
          <w:w w:val="110"/>
        </w:rPr>
        <w:t xml:space="preserve">more accurately </w:t>
      </w:r>
      <w:r w:rsidRPr="000678E3">
        <w:rPr>
          <w:w w:val="110"/>
        </w:rPr>
        <w:t>as plants aged</w:t>
      </w:r>
      <w:r w:rsidRPr="000678E3">
        <w:rPr>
          <w:rStyle w:val="CommentReference"/>
        </w:rPr>
        <w:annotationRef/>
      </w:r>
      <w:r w:rsidRPr="000678E3">
        <w:rPr>
          <w:w w:val="110"/>
        </w:rPr>
        <w:t>.</w:t>
      </w:r>
    </w:p>
  </w:comment>
  <w:comment w:id="17" w:author="Yu-Hsiang Tseng [14]" w:date="2019-05-04T22:56:00Z" w:initials="AT">
    <w:p w14:paraId="6E1FBA2E" w14:textId="087495C3" w:rsidR="002815B1" w:rsidRDefault="002815B1">
      <w:pPr>
        <w:pStyle w:val="CommentText"/>
        <w:rPr>
          <w:rFonts w:hint="eastAsia"/>
          <w:lang w:eastAsia="zh-TW"/>
        </w:rPr>
      </w:pPr>
      <w:r>
        <w:rPr>
          <w:rStyle w:val="CommentReference"/>
        </w:rPr>
        <w:annotationRef/>
      </w:r>
      <w:r>
        <w:rPr>
          <w:rFonts w:eastAsia="PMingLiU"/>
        </w:rPr>
        <w:t>I was j</w:t>
      </w:r>
      <w:r w:rsidRPr="002815B1">
        <w:rPr>
          <w:rFonts w:eastAsia="PMingLiU"/>
        </w:rPr>
        <w:t xml:space="preserve">ust thinking if </w:t>
      </w:r>
      <w:r w:rsidR="003B4CBB">
        <w:rPr>
          <w:rFonts w:eastAsia="PMingLiU"/>
        </w:rPr>
        <w:t>this paragraph</w:t>
      </w:r>
      <w:r w:rsidRPr="002815B1">
        <w:rPr>
          <w:rFonts w:eastAsia="PMingLiU"/>
        </w:rPr>
        <w:t xml:space="preserve"> should be in</w:t>
      </w:r>
      <w:r w:rsidR="003B4CBB">
        <w:rPr>
          <w:rFonts w:eastAsia="PMingLiU"/>
        </w:rPr>
        <w:t xml:space="preserve"> the</w:t>
      </w:r>
      <w:r w:rsidRPr="002815B1">
        <w:rPr>
          <w:rFonts w:eastAsia="PMingLiU"/>
        </w:rPr>
        <w:t xml:space="preserve"> past tense or</w:t>
      </w:r>
      <w:r w:rsidR="003B4CBB">
        <w:rPr>
          <w:rFonts w:eastAsia="PMingLiU"/>
        </w:rPr>
        <w:t xml:space="preserve"> the</w:t>
      </w:r>
      <w:r w:rsidRPr="002815B1">
        <w:rPr>
          <w:rFonts w:eastAsia="PMingLiU"/>
        </w:rPr>
        <w:t xml:space="preserve"> present tens</w:t>
      </w:r>
      <w:r w:rsidR="003B4CBB">
        <w:rPr>
          <w:rFonts w:eastAsia="PMingLiU"/>
        </w:rPr>
        <w:t>e</w:t>
      </w:r>
      <w:r w:rsidR="00B17E4C">
        <w:rPr>
          <w:rFonts w:eastAsia="PMingLiU"/>
          <w:lang w:eastAsia="zh-TW"/>
        </w:rPr>
        <w:t>…</w:t>
      </w:r>
    </w:p>
  </w:comment>
  <w:comment w:id="24" w:author="Yu-Hsiang Tseng [16]" w:date="2019-05-04T23:35:00Z" w:initials="AT">
    <w:p w14:paraId="4841051F" w14:textId="0EE399ED" w:rsidR="00AE6ADC" w:rsidRDefault="00AE6ADC">
      <w:pPr>
        <w:pStyle w:val="CommentText"/>
        <w:rPr>
          <w:rFonts w:hint="eastAsia"/>
          <w:lang w:eastAsia="zh-TW"/>
        </w:rPr>
      </w:pPr>
      <w:r>
        <w:rPr>
          <w:rStyle w:val="CommentReference"/>
        </w:rPr>
        <w:annotationRef/>
      </w:r>
      <w:r>
        <w:rPr>
          <w:rFonts w:ascii="PMingLiU" w:eastAsia="PMingLiU" w:hAnsi="PMingLiU" w:cs="PMingLiU"/>
          <w:lang w:eastAsia="zh-TW"/>
        </w:rPr>
        <w:t>Remain?</w:t>
      </w:r>
    </w:p>
  </w:comment>
  <w:comment w:id="25" w:author="Yu-Hsiang Tseng [17]" w:date="2019-05-04T23:40:00Z" w:initials="AT">
    <w:p w14:paraId="54E2F595" w14:textId="3E1DB371" w:rsidR="00BE311F" w:rsidRDefault="00BE311F">
      <w:pPr>
        <w:pStyle w:val="CommentText"/>
      </w:pPr>
      <w:r>
        <w:rPr>
          <w:rStyle w:val="CommentReference"/>
        </w:rPr>
        <w:annotationRef/>
      </w:r>
      <w:r>
        <w:t>alter</w:t>
      </w:r>
    </w:p>
  </w:comment>
  <w:comment w:id="26" w:author="Yu-Hsiang Tseng [18]" w:date="2019-05-04T23:47:00Z" w:initials="AT">
    <w:p w14:paraId="5901FDA5" w14:textId="7E742EC8" w:rsidR="00F70763" w:rsidRDefault="00F70763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rPr>
          <w:rFonts w:asciiTheme="minorEastAsia" w:eastAsiaTheme="minorEastAsia" w:hAnsiTheme="minorEastAsia" w:hint="eastAsia"/>
          <w:lang w:eastAsia="zh-TW"/>
        </w:rPr>
        <w:t>*</w:t>
      </w:r>
      <w:r>
        <w:t xml:space="preserve">strength </w:t>
      </w:r>
      <w:r>
        <w:rPr>
          <w:rFonts w:ascii="PMingLiU" w:eastAsia="PMingLiU" w:hAnsi="PMingLiU" w:cs="PMingLiU" w:hint="eastAsia"/>
          <w:lang w:eastAsia="zh-TW"/>
        </w:rPr>
        <w:t>不可數？</w:t>
      </w:r>
      <w:r>
        <w:rPr>
          <w:rFonts w:ascii="PMingLiU" w:eastAsia="PMingLiU" w:hAnsi="PMingLiU" w:cs="PMingLiU"/>
          <w:lang w:eastAsia="zh-TW"/>
        </w:rPr>
        <w:br/>
      </w:r>
      <w:r>
        <w:rPr>
          <w:rFonts w:ascii="PMingLiU" w:eastAsia="PMingLiU" w:hAnsi="PMingLiU" w:cs="PMingLiU" w:hint="eastAsia"/>
          <w:lang w:eastAsia="zh-TW"/>
        </w:rPr>
        <w:t>*</w:t>
      </w:r>
      <w:proofErr w:type="spellStart"/>
      <w:r>
        <w:t>strength</w:t>
      </w:r>
      <w:r w:rsidRPr="00F70763">
        <w:rPr>
          <w:rFonts w:eastAsiaTheme="minorEastAsia"/>
          <w:lang w:eastAsia="zh-TW"/>
        </w:rPr>
        <w:t>+contant</w:t>
      </w:r>
      <w:proofErr w:type="spellEnd"/>
      <w:r>
        <w:rPr>
          <w:rFonts w:asciiTheme="minorEastAsia" w:eastAsiaTheme="minorEastAsia" w:hAnsiTheme="minorEastAsia"/>
          <w:lang w:eastAsia="zh-TW"/>
        </w:rPr>
        <w:t xml:space="preserve"> </w:t>
      </w:r>
      <w:r>
        <w:rPr>
          <w:rFonts w:asciiTheme="minorEastAsia" w:eastAsiaTheme="minorEastAsia" w:hAnsiTheme="minorEastAsia" w:hint="eastAsia"/>
          <w:lang w:eastAsia="zh-TW"/>
        </w:rPr>
        <w:t>好像有點怪</w:t>
      </w:r>
    </w:p>
  </w:comment>
  <w:comment w:id="27" w:author="Yu-Hsiang Tseng [19]" w:date="2019-05-04T23:47:00Z" w:initials="AT">
    <w:p w14:paraId="101F4704" w14:textId="0FA5718E" w:rsidR="00F70763" w:rsidRDefault="00F70763">
      <w:pPr>
        <w:pStyle w:val="CommentText"/>
      </w:pPr>
      <w:r>
        <w:rPr>
          <w:rStyle w:val="CommentReference"/>
        </w:rPr>
        <w:annotationRef/>
      </w:r>
      <w:r>
        <w:t xml:space="preserve">they </w:t>
      </w:r>
      <w:r w:rsidRPr="00F70763">
        <w:rPr>
          <w:rFonts w:eastAsia="PMingLiU"/>
          <w:lang w:eastAsia="zh-TW"/>
        </w:rPr>
        <w:t>是指</w:t>
      </w:r>
      <w:r w:rsidRPr="00F70763">
        <w:rPr>
          <w:rFonts w:eastAsia="PMingLiU"/>
          <w:lang w:eastAsia="zh-TW"/>
        </w:rPr>
        <w:t xml:space="preserve"> </w:t>
      </w:r>
      <w:r w:rsidRPr="00F70763">
        <w:rPr>
          <w:rFonts w:eastAsia="PMingLiU"/>
        </w:rPr>
        <w:t xml:space="preserve">strength </w:t>
      </w:r>
      <w:r w:rsidRPr="00F70763">
        <w:rPr>
          <w:rFonts w:eastAsia="PMingLiU"/>
          <w:lang w:eastAsia="zh-TW"/>
        </w:rPr>
        <w:t>嗎</w:t>
      </w:r>
      <w:r>
        <w:rPr>
          <w:rFonts w:ascii="PMingLiU" w:eastAsia="PMingLiU" w:hAnsi="PMingLiU" w:cs="PMingLiU" w:hint="eastAsia"/>
          <w:lang w:eastAsia="zh-TW"/>
        </w:rPr>
        <w:t>？</w:t>
      </w:r>
    </w:p>
  </w:comment>
  <w:comment w:id="28" w:author="Yu-Hsiang Tseng [20]" w:date="2019-05-04T23:51:00Z" w:initials="AT">
    <w:p w14:paraId="173DDEDB" w14:textId="5FF5B285" w:rsidR="0058352F" w:rsidRDefault="0058352F">
      <w:pPr>
        <w:pStyle w:val="CommentText"/>
      </w:pPr>
      <w:r>
        <w:rPr>
          <w:rStyle w:val="CommentReference"/>
        </w:rPr>
        <w:annotationRef/>
      </w:r>
      <w:r w:rsidR="005A29D1">
        <w:t>Multi-</w:t>
      </w:r>
      <w:r>
        <w:t>orgasm</w:t>
      </w:r>
      <w:r w:rsidR="005A29D1">
        <w:t xml:space="preserve"> </w:t>
      </w:r>
      <w:r w:rsidR="005A29D1" w:rsidRPr="005A29D1">
        <w:t>&gt;</w:t>
      </w:r>
      <w:r w:rsidR="005A29D1" w:rsidRPr="005A29D1">
        <w:rPr>
          <w:rFonts w:eastAsia="PMingLiU"/>
          <w:lang w:eastAsia="zh-TW"/>
        </w:rPr>
        <w:t>///</w:t>
      </w:r>
      <w:r w:rsidR="005A29D1" w:rsidRPr="005A29D1">
        <w:t>&lt;</w:t>
      </w:r>
    </w:p>
  </w:comment>
  <w:comment w:id="29" w:author="Yu-Hsiang Tseng [21]" w:date="2019-05-05T00:17:00Z" w:initials="AT">
    <w:p w14:paraId="499728CE" w14:textId="2D53B4EB" w:rsidR="00C8588C" w:rsidRPr="00C8588C" w:rsidRDefault="00C8588C">
      <w:pPr>
        <w:pStyle w:val="CommentText"/>
        <w:rPr>
          <w:lang w:eastAsia="zh-TW"/>
        </w:rPr>
      </w:pPr>
      <w:r>
        <w:rPr>
          <w:rStyle w:val="CommentReference"/>
        </w:rPr>
        <w:annotationRef/>
      </w:r>
      <w:r w:rsidRPr="00C8588C">
        <w:rPr>
          <w:rFonts w:eastAsia="PMingLiU"/>
          <w:lang w:eastAsia="zh-TW"/>
        </w:rPr>
        <w:t>這篇</w:t>
      </w:r>
      <w:r w:rsidR="00F677FF">
        <w:rPr>
          <w:rFonts w:eastAsia="PMingLiU" w:hint="eastAsia"/>
          <w:lang w:eastAsia="zh-TW"/>
        </w:rPr>
        <w:t>也</w:t>
      </w:r>
      <w:bookmarkStart w:id="30" w:name="_GoBack"/>
      <w:bookmarkEnd w:id="30"/>
      <w:r w:rsidRPr="00C8588C">
        <w:rPr>
          <w:rFonts w:eastAsia="PMingLiU"/>
          <w:lang w:eastAsia="zh-TW"/>
        </w:rPr>
        <w:t>用了</w:t>
      </w:r>
      <w:r w:rsidRPr="00C8588C">
        <w:rPr>
          <w:rFonts w:eastAsia="PMingLiU"/>
          <w:lang w:eastAsia="zh-TW"/>
        </w:rPr>
        <w:t xml:space="preserve"> 3 </w:t>
      </w:r>
      <w:r w:rsidRPr="00C8588C">
        <w:rPr>
          <w:rFonts w:eastAsia="PMingLiU"/>
          <w:lang w:eastAsia="zh-TW"/>
        </w:rPr>
        <w:t>個</w:t>
      </w:r>
      <w:r w:rsidRPr="00C8588C">
        <w:rPr>
          <w:rFonts w:eastAsia="PMingLiU"/>
          <w:lang w:eastAsia="zh-TW"/>
        </w:rPr>
        <w:t xml:space="preserve"> however</w:t>
      </w:r>
      <w:r w:rsidRPr="00C8588C">
        <w:rPr>
          <w:rFonts w:eastAsia="PMingLiU"/>
          <w:lang w:eastAsia="zh-TW"/>
        </w:rPr>
        <w:t>，我覺得可以考慮一個換成</w:t>
      </w:r>
      <w:r w:rsidRPr="00C8588C">
        <w:rPr>
          <w:rFonts w:eastAsia="PMingLiU"/>
          <w:lang w:eastAsia="zh-TW"/>
        </w:rPr>
        <w:t xml:space="preserve"> nevertheless </w:t>
      </w:r>
      <w:r w:rsidRPr="00C8588C">
        <w:rPr>
          <w:rFonts w:ascii="Segoe UI Emoji" w:eastAsia="Segoe UI Emoji" w:hAnsi="Segoe UI Emoji" w:cs="Segoe UI Emoji"/>
          <w:lang w:eastAsia="zh-TW"/>
        </w:rPr>
        <w:t>😉</w:t>
      </w:r>
    </w:p>
  </w:comment>
  <w:comment w:id="31" w:author="Yu-Hsiang Tseng [22]" w:date="2019-05-05T00:09:00Z" w:initials="AT">
    <w:p w14:paraId="583D801A" w14:textId="737DAC3C" w:rsidR="00343232" w:rsidRDefault="00343232">
      <w:pPr>
        <w:pStyle w:val="CommentText"/>
      </w:pPr>
      <w:r>
        <w:rPr>
          <w:rStyle w:val="CommentReference"/>
        </w:rPr>
        <w:annotationRef/>
      </w:r>
      <w:r>
        <w:t>persists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C89E8FC" w15:done="0"/>
  <w15:commentEx w15:paraId="66922A4D" w15:done="0"/>
  <w15:commentEx w15:paraId="106DAE95" w15:done="0"/>
  <w15:commentEx w15:paraId="6CF4A05D" w15:done="0"/>
  <w15:commentEx w15:paraId="7574BB5C" w15:done="0"/>
  <w15:commentEx w15:paraId="796D206B" w15:done="0"/>
  <w15:commentEx w15:paraId="4CEE2042" w15:done="0"/>
  <w15:commentEx w15:paraId="0A3CBE17" w15:done="0"/>
  <w15:commentEx w15:paraId="1A2906E4" w15:done="0"/>
  <w15:commentEx w15:paraId="68AD30AD" w15:done="0"/>
  <w15:commentEx w15:paraId="161C1985" w15:done="0"/>
  <w15:commentEx w15:paraId="70BEC533" w15:done="0"/>
  <w15:commentEx w15:paraId="1B7EFC83" w15:done="0"/>
  <w15:commentEx w15:paraId="49D6DFA1" w15:done="0"/>
  <w15:commentEx w15:paraId="4A947F90" w15:done="0"/>
  <w15:commentEx w15:paraId="6E1FBA2E" w15:done="0"/>
  <w15:commentEx w15:paraId="4841051F" w15:done="0"/>
  <w15:commentEx w15:paraId="54E2F595" w15:done="0"/>
  <w15:commentEx w15:paraId="5901FDA5" w15:done="0"/>
  <w15:commentEx w15:paraId="101F4704" w15:done="0"/>
  <w15:commentEx w15:paraId="173DDEDB" w15:done="0"/>
  <w15:commentEx w15:paraId="499728CE" w15:done="0"/>
  <w15:commentEx w15:paraId="583D801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C89E8FC" w16cid:durableId="20787982"/>
  <w16cid:commentId w16cid:paraId="66922A4D" w16cid:durableId="2074A1E8"/>
  <w16cid:commentId w16cid:paraId="106DAE95" w16cid:durableId="2074A129"/>
  <w16cid:commentId w16cid:paraId="6CF4A05D" w16cid:durableId="2078A965"/>
  <w16cid:commentId w16cid:paraId="7574BB5C" w16cid:durableId="20787D2E"/>
  <w16cid:commentId w16cid:paraId="796D206B" w16cid:durableId="20787EB5"/>
  <w16cid:commentId w16cid:paraId="4CEE2042" w16cid:durableId="20788083"/>
  <w16cid:commentId w16cid:paraId="0A3CBE17" w16cid:durableId="20787FA3"/>
  <w16cid:commentId w16cid:paraId="1A2906E4" w16cid:durableId="20788AE9"/>
  <w16cid:commentId w16cid:paraId="68AD30AD" w16cid:durableId="207890D4"/>
  <w16cid:commentId w16cid:paraId="161C1985" w16cid:durableId="20789220"/>
  <w16cid:commentId w16cid:paraId="70BEC533" w16cid:durableId="207896A1"/>
  <w16cid:commentId w16cid:paraId="1B7EFC83" w16cid:durableId="20789430"/>
  <w16cid:commentId w16cid:paraId="49D6DFA1" w16cid:durableId="2078946A"/>
  <w16cid:commentId w16cid:paraId="4A947F90" w16cid:durableId="20789C50"/>
  <w16cid:commentId w16cid:paraId="6E1FBA2E" w16cid:durableId="2078972F"/>
  <w16cid:commentId w16cid:paraId="4841051F" w16cid:durableId="2078A054"/>
  <w16cid:commentId w16cid:paraId="54E2F595" w16cid:durableId="2078A177"/>
  <w16cid:commentId w16cid:paraId="5901FDA5" w16cid:durableId="2078A32A"/>
  <w16cid:commentId w16cid:paraId="101F4704" w16cid:durableId="2078A2F4"/>
  <w16cid:commentId w16cid:paraId="173DDEDB" w16cid:durableId="2078A417"/>
  <w16cid:commentId w16cid:paraId="499728CE" w16cid:durableId="2078AA04"/>
  <w16cid:commentId w16cid:paraId="583D801A" w16cid:durableId="2078A84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728285" w14:textId="77777777" w:rsidR="004F18F7" w:rsidRDefault="004F18F7">
      <w:r>
        <w:separator/>
      </w:r>
    </w:p>
  </w:endnote>
  <w:endnote w:type="continuationSeparator" w:id="0">
    <w:p w14:paraId="3F2560D2" w14:textId="77777777" w:rsidR="004F18F7" w:rsidRDefault="004F1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E91FF" w14:textId="77777777" w:rsidR="004F18F7" w:rsidRDefault="004F18F7">
      <w:r>
        <w:separator/>
      </w:r>
    </w:p>
  </w:footnote>
  <w:footnote w:type="continuationSeparator" w:id="0">
    <w:p w14:paraId="2ECF9673" w14:textId="77777777" w:rsidR="004F18F7" w:rsidRDefault="004F18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AE32A" w14:textId="77777777" w:rsidR="00C7220E" w:rsidRDefault="004F18F7">
    <w:pPr>
      <w:pStyle w:val="BodyText"/>
      <w:spacing w:line="14" w:lineRule="auto"/>
      <w:rPr>
        <w:sz w:val="20"/>
      </w:rPr>
    </w:pPr>
    <w:r>
      <w:pict w14:anchorId="2E14CCC3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0pt;margin-top:68.5pt;width:9.5pt;height:17.1pt;z-index:-3952;mso-position-horizontal-relative:page;mso-position-vertical-relative:page" filled="f" stroked="f">
          <v:textbox inset="0,0,0,0">
            <w:txbxContent>
              <w:p w14:paraId="12A742E6" w14:textId="77777777" w:rsidR="00C7220E" w:rsidRDefault="005A168B">
                <w:pPr>
                  <w:pStyle w:val="BodyText"/>
                  <w:spacing w:before="54"/>
                  <w:ind w:left="4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6F001068">
        <v:shape id="_x0000_s2051" type="#_x0000_t202" style="position:absolute;margin-left:442.4pt;margin-top:68.5pt;width:62.6pt;height:17.1pt;z-index:-3928;mso-position-horizontal-relative:page;mso-position-vertical-relative:page" filled="f" stroked="f">
          <v:textbox inset="0,0,0,0">
            <w:txbxContent>
              <w:p w14:paraId="5E90682F" w14:textId="77777777" w:rsidR="00C7220E" w:rsidRDefault="005A168B">
                <w:pPr>
                  <w:pStyle w:val="BodyText"/>
                  <w:spacing w:before="54"/>
                  <w:ind w:left="20"/>
                </w:pPr>
                <w:r>
                  <w:t>CHAPTER 1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3F438" w14:textId="77777777" w:rsidR="00C7220E" w:rsidRDefault="004F18F7">
    <w:pPr>
      <w:pStyle w:val="BodyText"/>
      <w:spacing w:line="14" w:lineRule="auto"/>
      <w:rPr>
        <w:sz w:val="20"/>
      </w:rPr>
    </w:pPr>
    <w:r>
      <w:pict w14:anchorId="70824F21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6.95pt;margin-top:68.5pt;width:89.55pt;height:17.1pt;z-index:-3904;mso-position-horizontal-relative:page;mso-position-vertical-relative:page" filled="f" stroked="f">
          <v:textbox inset="0,0,0,0">
            <w:txbxContent>
              <w:p w14:paraId="5B0C2BED" w14:textId="77777777" w:rsidR="00C7220E" w:rsidRDefault="005A168B">
                <w:pPr>
                  <w:pStyle w:val="BodyText"/>
                  <w:spacing w:before="54"/>
                  <w:ind w:left="20"/>
                </w:pPr>
                <w:r>
                  <w:rPr>
                    <w:w w:val="105"/>
                  </w:rPr>
                  <w:t>INTRODUCTION</w:t>
                </w:r>
              </w:p>
            </w:txbxContent>
          </v:textbox>
          <w10:wrap anchorx="page" anchory="page"/>
        </v:shape>
      </w:pict>
    </w:r>
    <w:r>
      <w:pict w14:anchorId="52228DD0">
        <v:shape id="_x0000_s2049" type="#_x0000_t202" style="position:absolute;margin-left:532.5pt;margin-top:68.5pt;width:9.5pt;height:17.1pt;z-index:-3880;mso-position-horizontal-relative:page;mso-position-vertical-relative:page" filled="f" stroked="f">
          <v:textbox inset="0,0,0,0">
            <w:txbxContent>
              <w:p w14:paraId="393BD993" w14:textId="77777777" w:rsidR="00C7220E" w:rsidRDefault="005A168B">
                <w:pPr>
                  <w:pStyle w:val="BodyText"/>
                  <w:spacing w:before="54"/>
                  <w:ind w:left="4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F22FA"/>
    <w:multiLevelType w:val="hybridMultilevel"/>
    <w:tmpl w:val="05E6C442"/>
    <w:lvl w:ilvl="0" w:tplc="3B50F88E">
      <w:numFmt w:val="bullet"/>
      <w:lvlText w:val=""/>
      <w:lvlJc w:val="left"/>
      <w:pPr>
        <w:ind w:left="720" w:hanging="360"/>
      </w:pPr>
      <w:rPr>
        <w:rFonts w:ascii="Symbol" w:eastAsia="PMingLiU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83F00"/>
    <w:multiLevelType w:val="multilevel"/>
    <w:tmpl w:val="0C80D898"/>
    <w:lvl w:ilvl="0">
      <w:start w:val="1"/>
      <w:numFmt w:val="decimal"/>
      <w:lvlText w:val="%1"/>
      <w:lvlJc w:val="left"/>
      <w:pPr>
        <w:ind w:left="1439" w:hanging="620"/>
      </w:pPr>
      <w:rPr>
        <w:rFonts w:ascii="Times New Roman" w:eastAsia="Times New Roman" w:hAnsi="Times New Roman" w:cs="Times New Roman" w:hint="default"/>
        <w:w w:val="100"/>
        <w:sz w:val="41"/>
        <w:szCs w:val="41"/>
      </w:rPr>
    </w:lvl>
    <w:lvl w:ilvl="1">
      <w:start w:val="1"/>
      <w:numFmt w:val="decimal"/>
      <w:lvlText w:val="%1.%2"/>
      <w:lvlJc w:val="left"/>
      <w:pPr>
        <w:ind w:left="1464" w:hanging="646"/>
        <w:jc w:val="right"/>
      </w:pPr>
      <w:rPr>
        <w:rFonts w:ascii="Times New Roman" w:eastAsia="Times New Roman" w:hAnsi="Times New Roman" w:cs="Times New Roman" w:hint="default"/>
        <w:b/>
        <w:bCs/>
        <w:w w:val="102"/>
        <w:sz w:val="28"/>
        <w:szCs w:val="28"/>
      </w:rPr>
    </w:lvl>
    <w:lvl w:ilvl="2">
      <w:numFmt w:val="bullet"/>
      <w:lvlText w:val="•"/>
      <w:lvlJc w:val="left"/>
      <w:pPr>
        <w:ind w:left="2360" w:hanging="646"/>
      </w:pPr>
      <w:rPr>
        <w:rFonts w:hint="default"/>
      </w:rPr>
    </w:lvl>
    <w:lvl w:ilvl="3">
      <w:numFmt w:val="bullet"/>
      <w:lvlText w:val="•"/>
      <w:lvlJc w:val="left"/>
      <w:pPr>
        <w:ind w:left="3260" w:hanging="646"/>
      </w:pPr>
      <w:rPr>
        <w:rFonts w:hint="default"/>
      </w:rPr>
    </w:lvl>
    <w:lvl w:ilvl="4">
      <w:numFmt w:val="bullet"/>
      <w:lvlText w:val="•"/>
      <w:lvlJc w:val="left"/>
      <w:pPr>
        <w:ind w:left="4160" w:hanging="646"/>
      </w:pPr>
      <w:rPr>
        <w:rFonts w:hint="default"/>
      </w:rPr>
    </w:lvl>
    <w:lvl w:ilvl="5">
      <w:numFmt w:val="bullet"/>
      <w:lvlText w:val="•"/>
      <w:lvlJc w:val="left"/>
      <w:pPr>
        <w:ind w:left="5060" w:hanging="646"/>
      </w:pPr>
      <w:rPr>
        <w:rFonts w:hint="default"/>
      </w:rPr>
    </w:lvl>
    <w:lvl w:ilvl="6">
      <w:numFmt w:val="bullet"/>
      <w:lvlText w:val="•"/>
      <w:lvlJc w:val="left"/>
      <w:pPr>
        <w:ind w:left="5960" w:hanging="646"/>
      </w:pPr>
      <w:rPr>
        <w:rFonts w:hint="default"/>
      </w:rPr>
    </w:lvl>
    <w:lvl w:ilvl="7">
      <w:numFmt w:val="bullet"/>
      <w:lvlText w:val="•"/>
      <w:lvlJc w:val="left"/>
      <w:pPr>
        <w:ind w:left="6860" w:hanging="646"/>
      </w:pPr>
      <w:rPr>
        <w:rFonts w:hint="default"/>
      </w:rPr>
    </w:lvl>
    <w:lvl w:ilvl="8">
      <w:numFmt w:val="bullet"/>
      <w:lvlText w:val="•"/>
      <w:lvlJc w:val="left"/>
      <w:pPr>
        <w:ind w:left="7760" w:hanging="646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u-Hsiang Tseng">
    <w15:presenceInfo w15:providerId="AD" w15:userId="S-1-5-21-854245398-1004336348-725345543-448833"/>
  </w15:person>
  <w15:person w15:author="Yu-Hsiang Tseng [2]">
    <w15:presenceInfo w15:providerId="AD" w15:userId="S-1-5-21-854245398-1004336348-725345543-448833"/>
  </w15:person>
  <w15:person w15:author="Yu-Hsiang Tseng [3]">
    <w15:presenceInfo w15:providerId="AD" w15:userId="S-1-5-21-854245398-1004336348-725345543-448833"/>
  </w15:person>
  <w15:person w15:author="Yu-Hsiang Tseng [4]">
    <w15:presenceInfo w15:providerId="AD" w15:userId="S-1-5-21-854245398-1004336348-725345543-448833"/>
  </w15:person>
  <w15:person w15:author="Yu-Hsiang Tseng [5]">
    <w15:presenceInfo w15:providerId="AD" w15:userId="S-1-5-21-854245398-1004336348-725345543-448833"/>
  </w15:person>
  <w15:person w15:author="Yu-Hsiang Tseng [6]">
    <w15:presenceInfo w15:providerId="AD" w15:userId="S-1-5-21-854245398-1004336348-725345543-448833"/>
  </w15:person>
  <w15:person w15:author="Yu-Hsiang Tseng [7]">
    <w15:presenceInfo w15:providerId="AD" w15:userId="S-1-5-21-854245398-1004336348-725345543-448833"/>
  </w15:person>
  <w15:person w15:author="Yu-Hsiang Tseng [8]">
    <w15:presenceInfo w15:providerId="AD" w15:userId="S-1-5-21-854245398-1004336348-725345543-448833"/>
  </w15:person>
  <w15:person w15:author="Yu-Hsiang Tseng [9]">
    <w15:presenceInfo w15:providerId="AD" w15:userId="S-1-5-21-854245398-1004336348-725345543-448833"/>
  </w15:person>
  <w15:person w15:author="Yu-Hsiang Tseng [10]">
    <w15:presenceInfo w15:providerId="AD" w15:userId="S-1-5-21-854245398-1004336348-725345543-448833"/>
  </w15:person>
  <w15:person w15:author="Yu-Hsiang Tseng [11]">
    <w15:presenceInfo w15:providerId="AD" w15:userId="S-1-5-21-854245398-1004336348-725345543-448833"/>
  </w15:person>
  <w15:person w15:author="Yu-Hsiang Tseng [12]">
    <w15:presenceInfo w15:providerId="AD" w15:userId="S-1-5-21-854245398-1004336348-725345543-448833"/>
  </w15:person>
  <w15:person w15:author="Yu-Hsiang Tseng [13]">
    <w15:presenceInfo w15:providerId="AD" w15:userId="S-1-5-21-854245398-1004336348-725345543-448833"/>
  </w15:person>
  <w15:person w15:author="Yu-Hsiang Tseng [14]">
    <w15:presenceInfo w15:providerId="AD" w15:userId="S-1-5-21-854245398-1004336348-725345543-448833"/>
  </w15:person>
  <w15:person w15:author="Yu-Hsiang Tseng [15]">
    <w15:presenceInfo w15:providerId="AD" w15:userId="S-1-5-21-854245398-1004336348-725345543-448833"/>
  </w15:person>
  <w15:person w15:author="Yu-Hsiang Tseng [16]">
    <w15:presenceInfo w15:providerId="AD" w15:userId="S-1-5-21-854245398-1004336348-725345543-448833"/>
  </w15:person>
  <w15:person w15:author="Yu-Hsiang Tseng [17]">
    <w15:presenceInfo w15:providerId="AD" w15:userId="S-1-5-21-854245398-1004336348-725345543-448833"/>
  </w15:person>
  <w15:person w15:author="Yu-Hsiang Tseng [18]">
    <w15:presenceInfo w15:providerId="AD" w15:userId="S-1-5-21-854245398-1004336348-725345543-448833"/>
  </w15:person>
  <w15:person w15:author="Yu-Hsiang Tseng [19]">
    <w15:presenceInfo w15:providerId="AD" w15:userId="S-1-5-21-854245398-1004336348-725345543-448833"/>
  </w15:person>
  <w15:person w15:author="Yu-Hsiang Tseng [20]">
    <w15:presenceInfo w15:providerId="AD" w15:userId="S-1-5-21-854245398-1004336348-725345543-448833"/>
  </w15:person>
  <w15:person w15:author="Yu-Hsiang Tseng [21]">
    <w15:presenceInfo w15:providerId="AD" w15:userId="S-1-5-21-854245398-1004336348-725345543-448833"/>
  </w15:person>
  <w15:person w15:author="Yu-Hsiang Tseng [22]">
    <w15:presenceInfo w15:providerId="AD" w15:userId="S-1-5-21-854245398-1004336348-725345543-4488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trackRevisions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220E"/>
    <w:rsid w:val="000678E3"/>
    <w:rsid w:val="000D75E7"/>
    <w:rsid w:val="00185F3E"/>
    <w:rsid w:val="001A5AF1"/>
    <w:rsid w:val="002815B1"/>
    <w:rsid w:val="00343232"/>
    <w:rsid w:val="003B4CBB"/>
    <w:rsid w:val="00444042"/>
    <w:rsid w:val="004B7C50"/>
    <w:rsid w:val="004F18F7"/>
    <w:rsid w:val="0058352F"/>
    <w:rsid w:val="005A168B"/>
    <w:rsid w:val="005A29D1"/>
    <w:rsid w:val="005D0AC1"/>
    <w:rsid w:val="005F61E3"/>
    <w:rsid w:val="00681C33"/>
    <w:rsid w:val="006B22AF"/>
    <w:rsid w:val="007432CB"/>
    <w:rsid w:val="007645B7"/>
    <w:rsid w:val="007930A8"/>
    <w:rsid w:val="007A42B5"/>
    <w:rsid w:val="008C28AA"/>
    <w:rsid w:val="008D7D7F"/>
    <w:rsid w:val="008E0A25"/>
    <w:rsid w:val="009054BF"/>
    <w:rsid w:val="00A41AA9"/>
    <w:rsid w:val="00AE6ADC"/>
    <w:rsid w:val="00B17E4C"/>
    <w:rsid w:val="00BD6C17"/>
    <w:rsid w:val="00BE311F"/>
    <w:rsid w:val="00C25D90"/>
    <w:rsid w:val="00C7220E"/>
    <w:rsid w:val="00C8588C"/>
    <w:rsid w:val="00D61190"/>
    <w:rsid w:val="00E26C4A"/>
    <w:rsid w:val="00E81A7E"/>
    <w:rsid w:val="00F677FF"/>
    <w:rsid w:val="00F7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24F4D4A8"/>
  <w15:docId w15:val="{F9ECC5BB-76EB-463A-9F12-429B0168B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45" w:hanging="64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 w:right="98"/>
      <w:jc w:val="both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745" w:hanging="645"/>
    </w:p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8D7D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7D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7D7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7D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7D7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D7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D7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8</Pages>
  <Words>2214</Words>
  <Characters>12620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Ariel Tseng</cp:lastModifiedBy>
  <cp:revision>22</cp:revision>
  <dcterms:created xsi:type="dcterms:W3CDTF">2019-04-30T18:30:00Z</dcterms:created>
  <dcterms:modified xsi:type="dcterms:W3CDTF">2019-05-04T16:18:00Z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2019-04-30T00:00:00Z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2019-04-30T00:00:00Z</vt:filetime>
  </property>
</Properties>
</file>